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4B083" w:themeColor="accent2" w:themeTint="99"/>
  <w:body>
    <w:p w:rsidR="001D1D0C" w:rsidRPr="00677815" w:rsidRDefault="001D1D0C" w:rsidP="002B22D3">
      <w:pPr>
        <w:rPr>
          <w:color w:val="FF0000"/>
          <w:sz w:val="32"/>
          <w:szCs w:val="32"/>
        </w:rPr>
      </w:pPr>
    </w:p>
    <w:p w:rsidR="004927CD" w:rsidRDefault="0077061C" w:rsidP="002B22D3">
      <w:pPr>
        <w:rPr>
          <w:sz w:val="32"/>
          <w:szCs w:val="32"/>
          <w:rtl/>
        </w:rPr>
      </w:pPr>
      <w:r w:rsidRPr="0012083B">
        <w:rPr>
          <w:sz w:val="32"/>
          <w:szCs w:val="32"/>
        </w:rPr>
        <w:t>Printed pages. People use page scanners to translate printed hard copy</w:t>
      </w:r>
      <w:r w:rsidR="001C7D27" w:rsidRPr="0012083B">
        <w:rPr>
          <w:sz w:val="32"/>
          <w:szCs w:val="32"/>
        </w:rPr>
        <w:t xml:space="preserve"> to</w:t>
      </w:r>
      <w:r w:rsidR="00876B81" w:rsidRPr="0012083B">
        <w:rPr>
          <w:sz w:val="32"/>
          <w:szCs w:val="32"/>
        </w:rPr>
        <w:t xml:space="preserve"> computer-readable format. </w:t>
      </w:r>
    </w:p>
    <w:p w:rsidR="004927CD" w:rsidRPr="004927CD" w:rsidRDefault="004927CD" w:rsidP="004927C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افراد از اسکنرهای صفحه استفاده می کنند تا نخسه های چاپی را به قالب قابل خواندن توسط راینه تبدیل کنند.</w:t>
      </w:r>
    </w:p>
    <w:p w:rsidR="004927CD" w:rsidRDefault="00876B81" w:rsidP="002B22D3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</w:rPr>
        <w:t xml:space="preserve">For applications that </w:t>
      </w:r>
      <w:r w:rsidRPr="00677815">
        <w:rPr>
          <w:sz w:val="32"/>
          <w:szCs w:val="32"/>
          <w:highlight w:val="yellow"/>
        </w:rPr>
        <w:t>demand</w:t>
      </w:r>
      <w:r w:rsidRPr="0012083B">
        <w:rPr>
          <w:sz w:val="32"/>
          <w:szCs w:val="32"/>
        </w:rPr>
        <w:t xml:space="preserve"> this type of translation </w:t>
      </w:r>
      <w:r w:rsidRPr="0012083B">
        <w:rPr>
          <w:rFonts w:hint="cs"/>
          <w:sz w:val="32"/>
          <w:szCs w:val="32"/>
          <w:rtl/>
          <w:lang w:bidi="fa-IR"/>
        </w:rPr>
        <w:t>،</w:t>
      </w:r>
      <w:r w:rsidRPr="0012083B">
        <w:rPr>
          <w:sz w:val="32"/>
          <w:szCs w:val="32"/>
          <w:lang w:bidi="fa-IR"/>
        </w:rPr>
        <w:t xml:space="preserve"> page scanners</w:t>
      </w:r>
      <w:r w:rsidR="002B22D3" w:rsidRPr="0012083B">
        <w:rPr>
          <w:sz w:val="32"/>
          <w:szCs w:val="32"/>
          <w:lang w:bidi="fa-IR"/>
        </w:rPr>
        <w:t xml:space="preserve"> can </w:t>
      </w:r>
      <w:r w:rsidR="002B22D3" w:rsidRPr="00677815">
        <w:rPr>
          <w:sz w:val="32"/>
          <w:szCs w:val="32"/>
          <w:highlight w:val="lightGray"/>
          <w:lang w:bidi="fa-IR"/>
        </w:rPr>
        <w:t>minimize</w:t>
      </w:r>
      <w:r w:rsidR="002B22D3" w:rsidRPr="0012083B">
        <w:rPr>
          <w:sz w:val="32"/>
          <w:szCs w:val="32"/>
          <w:lang w:bidi="fa-IR"/>
        </w:rPr>
        <w:t xml:space="preserve"> or </w:t>
      </w:r>
      <w:r w:rsidR="002B22D3" w:rsidRPr="00677815">
        <w:rPr>
          <w:sz w:val="32"/>
          <w:szCs w:val="32"/>
          <w:highlight w:val="green"/>
          <w:lang w:bidi="fa-IR"/>
        </w:rPr>
        <w:t>eliminate</w:t>
      </w:r>
      <w:r w:rsidR="002B22D3" w:rsidRPr="0012083B">
        <w:rPr>
          <w:sz w:val="32"/>
          <w:szCs w:val="32"/>
          <w:lang w:bidi="fa-IR"/>
        </w:rPr>
        <w:t xml:space="preserve"> the need for key </w:t>
      </w:r>
      <w:r w:rsidR="002B22D3" w:rsidRPr="00677815">
        <w:rPr>
          <w:sz w:val="32"/>
          <w:szCs w:val="32"/>
          <w:highlight w:val="darkCyan"/>
          <w:lang w:bidi="fa-IR"/>
        </w:rPr>
        <w:t>entry</w:t>
      </w:r>
      <w:r w:rsidR="002B22D3" w:rsidRPr="0012083B">
        <w:rPr>
          <w:sz w:val="32"/>
          <w:szCs w:val="32"/>
          <w:lang w:bidi="fa-IR"/>
        </w:rPr>
        <w:t xml:space="preserve">. </w:t>
      </w:r>
    </w:p>
    <w:p w:rsidR="004927CD" w:rsidRPr="004927CD" w:rsidRDefault="004927CD" w:rsidP="004927CD">
      <w:pPr>
        <w:jc w:val="right"/>
        <w:rPr>
          <w:sz w:val="28"/>
          <w:szCs w:val="28"/>
          <w:rtl/>
          <w:lang w:bidi="fa-IR"/>
        </w:rPr>
      </w:pPr>
      <w:r w:rsidRPr="004927CD">
        <w:rPr>
          <w:rFonts w:hint="cs"/>
          <w:sz w:val="28"/>
          <w:szCs w:val="28"/>
          <w:rtl/>
          <w:lang w:bidi="fa-IR"/>
        </w:rPr>
        <w:t xml:space="preserve">برای کاربردهایی که به این نوع ترجمه </w:t>
      </w:r>
      <w:r w:rsidRPr="00677815">
        <w:rPr>
          <w:rFonts w:hint="cs"/>
          <w:sz w:val="28"/>
          <w:szCs w:val="28"/>
          <w:highlight w:val="yellow"/>
          <w:rtl/>
          <w:lang w:bidi="fa-IR"/>
        </w:rPr>
        <w:t>نیاز</w:t>
      </w:r>
      <w:r w:rsidRPr="004927CD">
        <w:rPr>
          <w:rFonts w:hint="cs"/>
          <w:sz w:val="28"/>
          <w:szCs w:val="28"/>
          <w:rtl/>
          <w:lang w:bidi="fa-IR"/>
        </w:rPr>
        <w:t xml:space="preserve"> دارند،اسکنرهای  صفحه می توانند </w:t>
      </w:r>
      <w:r w:rsidRPr="00677815">
        <w:rPr>
          <w:rFonts w:hint="cs"/>
          <w:sz w:val="28"/>
          <w:szCs w:val="28"/>
          <w:rtl/>
          <w:lang w:bidi="fa-IR"/>
        </w:rPr>
        <w:t>نیاز</w:t>
      </w:r>
      <w:r w:rsidRPr="004927CD">
        <w:rPr>
          <w:rFonts w:hint="cs"/>
          <w:sz w:val="28"/>
          <w:szCs w:val="28"/>
          <w:rtl/>
          <w:lang w:bidi="fa-IR"/>
        </w:rPr>
        <w:t xml:space="preserve"> به ورود دستی </w:t>
      </w:r>
      <w:r w:rsidRPr="00677815">
        <w:rPr>
          <w:rFonts w:hint="cs"/>
          <w:sz w:val="28"/>
          <w:szCs w:val="28"/>
          <w:highlight w:val="darkCyan"/>
          <w:rtl/>
          <w:lang w:bidi="fa-IR"/>
        </w:rPr>
        <w:t>اطلاعات</w:t>
      </w:r>
      <w:r w:rsidRPr="004927CD">
        <w:rPr>
          <w:rFonts w:hint="cs"/>
          <w:sz w:val="28"/>
          <w:szCs w:val="28"/>
          <w:rtl/>
          <w:lang w:bidi="fa-IR"/>
        </w:rPr>
        <w:t xml:space="preserve"> را </w:t>
      </w:r>
      <w:r w:rsidRPr="00677815">
        <w:rPr>
          <w:rFonts w:hint="cs"/>
          <w:sz w:val="28"/>
          <w:szCs w:val="28"/>
          <w:highlight w:val="lightGray"/>
          <w:rtl/>
          <w:lang w:bidi="fa-IR"/>
        </w:rPr>
        <w:t>کاهش داده</w:t>
      </w:r>
      <w:r w:rsidRPr="004927CD">
        <w:rPr>
          <w:rFonts w:hint="cs"/>
          <w:sz w:val="28"/>
          <w:szCs w:val="28"/>
          <w:rtl/>
          <w:lang w:bidi="fa-IR"/>
        </w:rPr>
        <w:t xml:space="preserve"> یا </w:t>
      </w:r>
      <w:r w:rsidRPr="00677815">
        <w:rPr>
          <w:rFonts w:hint="cs"/>
          <w:sz w:val="28"/>
          <w:szCs w:val="28"/>
          <w:highlight w:val="green"/>
          <w:rtl/>
          <w:lang w:bidi="fa-IR"/>
        </w:rPr>
        <w:t>حذف کنند</w:t>
      </w:r>
      <w:r w:rsidRPr="004927CD">
        <w:rPr>
          <w:rFonts w:hint="cs"/>
          <w:sz w:val="28"/>
          <w:szCs w:val="28"/>
          <w:rtl/>
          <w:lang w:bidi="fa-IR"/>
        </w:rPr>
        <w:t>.</w:t>
      </w:r>
    </w:p>
    <w:p w:rsidR="004927CD" w:rsidRDefault="002B22D3" w:rsidP="002B22D3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Today’s image scanners and the </w:t>
      </w:r>
      <w:r w:rsidRPr="00677815">
        <w:rPr>
          <w:sz w:val="32"/>
          <w:szCs w:val="32"/>
          <w:highlight w:val="yellow"/>
          <w:lang w:bidi="fa-IR"/>
        </w:rPr>
        <w:t>accompanying</w:t>
      </w:r>
      <w:r w:rsidRPr="0012083B">
        <w:rPr>
          <w:sz w:val="32"/>
          <w:szCs w:val="32"/>
          <w:lang w:bidi="fa-IR"/>
        </w:rPr>
        <w:t xml:space="preserve"> OCR </w:t>
      </w:r>
      <w:r w:rsidRPr="00AB08A9">
        <w:rPr>
          <w:sz w:val="32"/>
          <w:szCs w:val="32"/>
          <w:highlight w:val="lightGray"/>
          <w:lang w:bidi="fa-IR"/>
        </w:rPr>
        <w:t>software</w:t>
      </w:r>
      <w:r w:rsidRPr="0012083B">
        <w:rPr>
          <w:sz w:val="32"/>
          <w:szCs w:val="32"/>
          <w:lang w:bidi="fa-IR"/>
        </w:rPr>
        <w:t xml:space="preserve"> are very </w:t>
      </w:r>
      <w:r w:rsidRPr="00AB08A9">
        <w:rPr>
          <w:sz w:val="32"/>
          <w:szCs w:val="32"/>
          <w:highlight w:val="green"/>
          <w:lang w:bidi="fa-IR"/>
        </w:rPr>
        <w:t>sophisticated</w:t>
      </w:r>
      <w:r w:rsidRPr="0012083B">
        <w:rPr>
          <w:sz w:val="32"/>
          <w:szCs w:val="32"/>
          <w:lang w:bidi="fa-IR"/>
        </w:rPr>
        <w:t xml:space="preserve">. </w:t>
      </w:r>
    </w:p>
    <w:p w:rsidR="004927CD" w:rsidRPr="004927CD" w:rsidRDefault="00D830B2" w:rsidP="00D830B2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(تشخیص نویسه نوری) </w:t>
      </w:r>
      <w:r w:rsidRPr="00677815">
        <w:rPr>
          <w:rFonts w:hint="cs"/>
          <w:sz w:val="28"/>
          <w:szCs w:val="28"/>
          <w:highlight w:val="yellow"/>
          <w:rtl/>
          <w:lang w:bidi="fa-IR"/>
        </w:rPr>
        <w:t>همراه</w:t>
      </w:r>
      <w:r>
        <w:rPr>
          <w:rFonts w:hint="cs"/>
          <w:sz w:val="28"/>
          <w:szCs w:val="28"/>
          <w:rtl/>
          <w:lang w:bidi="fa-IR"/>
        </w:rPr>
        <w:t xml:space="preserve"> آن ها بسیار </w:t>
      </w:r>
      <w:r w:rsidRPr="00AB08A9">
        <w:rPr>
          <w:rFonts w:hint="cs"/>
          <w:sz w:val="28"/>
          <w:szCs w:val="28"/>
          <w:highlight w:val="green"/>
          <w:rtl/>
          <w:lang w:bidi="fa-IR"/>
        </w:rPr>
        <w:t>پیشرفته</w:t>
      </w:r>
      <w:r>
        <w:rPr>
          <w:rFonts w:hint="cs"/>
          <w:sz w:val="28"/>
          <w:szCs w:val="28"/>
          <w:rtl/>
          <w:lang w:bidi="fa-IR"/>
        </w:rPr>
        <w:t xml:space="preserve"> هستند.</w:t>
      </w:r>
      <w:r>
        <w:rPr>
          <w:sz w:val="28"/>
          <w:szCs w:val="28"/>
          <w:lang w:bidi="fa-IR"/>
        </w:rPr>
        <w:t>OCR</w:t>
      </w:r>
      <w:r>
        <w:rPr>
          <w:rFonts w:hint="cs"/>
          <w:sz w:val="28"/>
          <w:szCs w:val="28"/>
          <w:rtl/>
          <w:lang w:bidi="fa-IR"/>
        </w:rPr>
        <w:t xml:space="preserve">اسکنر های تصویری امروزی و </w:t>
      </w:r>
      <w:r w:rsidRPr="00AB08A9">
        <w:rPr>
          <w:rFonts w:hint="cs"/>
          <w:sz w:val="28"/>
          <w:szCs w:val="28"/>
          <w:highlight w:val="lightGray"/>
          <w:rtl/>
          <w:lang w:bidi="fa-IR"/>
        </w:rPr>
        <w:t>نرم افزارهای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 xml:space="preserve"> </w:t>
      </w:r>
    </w:p>
    <w:p w:rsidR="002B22D3" w:rsidRDefault="002B22D3" w:rsidP="002B22D3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Together they can read and </w:t>
      </w:r>
      <w:r w:rsidRPr="00AB08A9">
        <w:rPr>
          <w:sz w:val="32"/>
          <w:szCs w:val="32"/>
          <w:highlight w:val="yellow"/>
          <w:lang w:bidi="fa-IR"/>
        </w:rPr>
        <w:t>interpret</w:t>
      </w:r>
      <w:r w:rsidRPr="0012083B">
        <w:rPr>
          <w:sz w:val="32"/>
          <w:szCs w:val="32"/>
          <w:lang w:bidi="fa-IR"/>
        </w:rPr>
        <w:t xml:space="preserve"> the </w:t>
      </w:r>
      <w:r w:rsidRPr="00AB08A9">
        <w:rPr>
          <w:sz w:val="32"/>
          <w:szCs w:val="32"/>
          <w:highlight w:val="lightGray"/>
          <w:lang w:bidi="fa-IR"/>
        </w:rPr>
        <w:t>characters</w:t>
      </w:r>
      <w:r w:rsidRPr="0012083B">
        <w:rPr>
          <w:sz w:val="32"/>
          <w:szCs w:val="32"/>
          <w:lang w:bidi="fa-IR"/>
        </w:rPr>
        <w:t xml:space="preserve"> from </w:t>
      </w:r>
      <w:r w:rsidRPr="00AB08A9">
        <w:rPr>
          <w:sz w:val="32"/>
          <w:szCs w:val="32"/>
          <w:highlight w:val="green"/>
          <w:lang w:bidi="fa-IR"/>
        </w:rPr>
        <w:t>most</w:t>
      </w:r>
      <w:r w:rsidRPr="0012083B">
        <w:rPr>
          <w:sz w:val="32"/>
          <w:szCs w:val="32"/>
          <w:lang w:bidi="fa-IR"/>
        </w:rPr>
        <w:t xml:space="preserve"> printed </w:t>
      </w:r>
      <w:r w:rsidRPr="00AB08A9">
        <w:rPr>
          <w:sz w:val="32"/>
          <w:szCs w:val="32"/>
          <w:highlight w:val="darkCyan"/>
          <w:lang w:bidi="fa-IR"/>
        </w:rPr>
        <w:t>material</w:t>
      </w:r>
      <w:r w:rsidRPr="0012083B">
        <w:rPr>
          <w:rFonts w:hint="cs"/>
          <w:sz w:val="32"/>
          <w:szCs w:val="32"/>
          <w:rtl/>
          <w:lang w:bidi="fa-IR"/>
        </w:rPr>
        <w:t>،</w:t>
      </w:r>
      <w:r w:rsidRPr="0012083B">
        <w:rPr>
          <w:sz w:val="32"/>
          <w:szCs w:val="32"/>
          <w:lang w:bidi="fa-IR"/>
        </w:rPr>
        <w:t xml:space="preserve"> </w:t>
      </w:r>
      <w:r w:rsidRPr="00AB08A9">
        <w:rPr>
          <w:sz w:val="32"/>
          <w:szCs w:val="32"/>
          <w:highlight w:val="cyan"/>
          <w:lang w:bidi="fa-IR"/>
        </w:rPr>
        <w:t>such</w:t>
      </w:r>
      <w:r w:rsidRPr="0012083B">
        <w:rPr>
          <w:sz w:val="32"/>
          <w:szCs w:val="32"/>
          <w:lang w:bidi="fa-IR"/>
        </w:rPr>
        <w:t xml:space="preserve"> as a printed letter or a page from this book.</w:t>
      </w:r>
    </w:p>
    <w:p w:rsidR="00D830B2" w:rsidRPr="00D830B2" w:rsidRDefault="00D830B2" w:rsidP="00D830B2">
      <w:pPr>
        <w:jc w:val="right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 هم می توانند </w:t>
      </w:r>
      <w:r w:rsidRPr="00AB08A9">
        <w:rPr>
          <w:rFonts w:hint="cs"/>
          <w:sz w:val="28"/>
          <w:szCs w:val="28"/>
          <w:highlight w:val="lightGray"/>
          <w:rtl/>
          <w:lang w:bidi="fa-IR"/>
        </w:rPr>
        <w:t>نویسه ها</w:t>
      </w:r>
      <w:r>
        <w:rPr>
          <w:rFonts w:hint="cs"/>
          <w:sz w:val="28"/>
          <w:szCs w:val="28"/>
          <w:rtl/>
          <w:lang w:bidi="fa-IR"/>
        </w:rPr>
        <w:t xml:space="preserve"> را از </w:t>
      </w:r>
      <w:r w:rsidRPr="00AC6EE4">
        <w:rPr>
          <w:rFonts w:hint="cs"/>
          <w:sz w:val="28"/>
          <w:szCs w:val="28"/>
          <w:highlight w:val="green"/>
          <w:rtl/>
          <w:lang w:bidi="fa-IR"/>
        </w:rPr>
        <w:t>بیشتر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AB08A9">
        <w:rPr>
          <w:rFonts w:hint="cs"/>
          <w:sz w:val="28"/>
          <w:szCs w:val="28"/>
          <w:highlight w:val="darkCyan"/>
          <w:rtl/>
          <w:lang w:bidi="fa-IR"/>
        </w:rPr>
        <w:t>مطالب</w:t>
      </w:r>
      <w:r>
        <w:rPr>
          <w:rFonts w:hint="cs"/>
          <w:sz w:val="28"/>
          <w:szCs w:val="28"/>
          <w:rtl/>
          <w:lang w:bidi="fa-IR"/>
        </w:rPr>
        <w:t xml:space="preserve"> چاپ شده،</w:t>
      </w:r>
      <w:r w:rsidRPr="00AB08A9">
        <w:rPr>
          <w:rFonts w:hint="cs"/>
          <w:sz w:val="28"/>
          <w:szCs w:val="28"/>
          <w:highlight w:val="cyan"/>
          <w:rtl/>
          <w:lang w:bidi="fa-IR"/>
        </w:rPr>
        <w:t>مانند</w:t>
      </w:r>
      <w:r>
        <w:rPr>
          <w:rFonts w:hint="cs"/>
          <w:sz w:val="28"/>
          <w:szCs w:val="28"/>
          <w:rtl/>
          <w:lang w:bidi="fa-IR"/>
        </w:rPr>
        <w:t xml:space="preserve"> یک نامه چاپی یا صفحه ای از این کتاب بخوانند و </w:t>
      </w:r>
      <w:r w:rsidRPr="00AB08A9">
        <w:rPr>
          <w:rFonts w:hint="cs"/>
          <w:sz w:val="28"/>
          <w:szCs w:val="28"/>
          <w:highlight w:val="yellow"/>
          <w:rtl/>
          <w:lang w:bidi="fa-IR"/>
        </w:rPr>
        <w:t>تفسیر</w:t>
      </w:r>
      <w:r>
        <w:rPr>
          <w:rFonts w:hint="cs"/>
          <w:sz w:val="28"/>
          <w:szCs w:val="28"/>
          <w:rtl/>
          <w:lang w:bidi="fa-IR"/>
        </w:rPr>
        <w:t xml:space="preserve"> کنند.</w:t>
      </w:r>
    </w:p>
    <w:p w:rsidR="00D830B2" w:rsidRDefault="00BB305A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Image Processing: </w:t>
      </w:r>
      <w:r w:rsidRPr="005F752B">
        <w:rPr>
          <w:sz w:val="32"/>
          <w:szCs w:val="32"/>
          <w:highlight w:val="yellow"/>
          <w:lang w:bidi="fa-IR"/>
        </w:rPr>
        <w:t>Eliminating</w:t>
      </w:r>
      <w:r w:rsidRPr="0012083B">
        <w:rPr>
          <w:sz w:val="32"/>
          <w:szCs w:val="32"/>
          <w:lang w:bidi="fa-IR"/>
        </w:rPr>
        <w:t xml:space="preserve"> the Paper </w:t>
      </w:r>
      <w:r w:rsidRPr="005F752B">
        <w:rPr>
          <w:sz w:val="32"/>
          <w:szCs w:val="32"/>
          <w:highlight w:val="lightGray"/>
          <w:lang w:bidi="fa-IR"/>
        </w:rPr>
        <w:t>Pile</w:t>
      </w:r>
      <w:r w:rsidRPr="0012083B">
        <w:rPr>
          <w:sz w:val="32"/>
          <w:szCs w:val="32"/>
          <w:lang w:bidi="fa-IR"/>
        </w:rPr>
        <w:t xml:space="preserve">. </w:t>
      </w:r>
    </w:p>
    <w:p w:rsidR="00D830B2" w:rsidRPr="00D830B2" w:rsidRDefault="00D830B2" w:rsidP="00D830B2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پردازش تصویر : </w:t>
      </w:r>
      <w:r w:rsidRPr="005F752B">
        <w:rPr>
          <w:rFonts w:hint="cs"/>
          <w:sz w:val="28"/>
          <w:szCs w:val="28"/>
          <w:highlight w:val="yellow"/>
          <w:rtl/>
          <w:lang w:bidi="fa-IR"/>
        </w:rPr>
        <w:t>حذف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5F752B">
        <w:rPr>
          <w:rFonts w:hint="cs"/>
          <w:sz w:val="28"/>
          <w:szCs w:val="28"/>
          <w:highlight w:val="lightGray"/>
          <w:rtl/>
          <w:lang w:bidi="fa-IR"/>
        </w:rPr>
        <w:t>انبوه</w:t>
      </w:r>
      <w:r>
        <w:rPr>
          <w:rFonts w:hint="cs"/>
          <w:sz w:val="28"/>
          <w:szCs w:val="28"/>
          <w:rtl/>
          <w:lang w:bidi="fa-IR"/>
        </w:rPr>
        <w:t xml:space="preserve"> کاغذ</w:t>
      </w:r>
    </w:p>
    <w:p w:rsidR="00D830B2" w:rsidRDefault="00BB305A" w:rsidP="00BB305A">
      <w:pPr>
        <w:rPr>
          <w:sz w:val="32"/>
          <w:szCs w:val="32"/>
          <w:lang w:bidi="fa-IR"/>
        </w:rPr>
      </w:pPr>
      <w:r w:rsidRPr="0012083B">
        <w:rPr>
          <w:sz w:val="32"/>
          <w:szCs w:val="32"/>
          <w:lang w:bidi="fa-IR"/>
        </w:rPr>
        <w:t xml:space="preserve">Companies and </w:t>
      </w:r>
      <w:r w:rsidRPr="005F752B">
        <w:rPr>
          <w:sz w:val="32"/>
          <w:szCs w:val="32"/>
          <w:highlight w:val="yellow"/>
          <w:lang w:bidi="fa-IR"/>
        </w:rPr>
        <w:t>even</w:t>
      </w:r>
      <w:r w:rsidRPr="0012083B">
        <w:rPr>
          <w:sz w:val="32"/>
          <w:szCs w:val="32"/>
          <w:lang w:bidi="fa-IR"/>
        </w:rPr>
        <w:t xml:space="preserve"> </w:t>
      </w:r>
      <w:r w:rsidRPr="005F752B">
        <w:rPr>
          <w:sz w:val="32"/>
          <w:szCs w:val="32"/>
          <w:highlight w:val="lightGray"/>
          <w:lang w:bidi="fa-IR"/>
        </w:rPr>
        <w:t>individuals</w:t>
      </w:r>
      <w:r w:rsidRPr="0012083B">
        <w:rPr>
          <w:sz w:val="32"/>
          <w:szCs w:val="32"/>
          <w:lang w:bidi="fa-IR"/>
        </w:rPr>
        <w:t xml:space="preserve"> are </w:t>
      </w:r>
      <w:r w:rsidRPr="005F752B">
        <w:rPr>
          <w:sz w:val="32"/>
          <w:szCs w:val="32"/>
          <w:highlight w:val="green"/>
          <w:lang w:bidi="fa-IR"/>
        </w:rPr>
        <w:t>becoming</w:t>
      </w:r>
      <w:r w:rsidRPr="0012083B">
        <w:rPr>
          <w:sz w:val="32"/>
          <w:szCs w:val="32"/>
          <w:lang w:bidi="fa-IR"/>
        </w:rPr>
        <w:t xml:space="preserve"> </w:t>
      </w:r>
      <w:r w:rsidRPr="005F752B">
        <w:rPr>
          <w:sz w:val="32"/>
          <w:szCs w:val="32"/>
          <w:highlight w:val="darkCyan"/>
          <w:lang w:bidi="fa-IR"/>
        </w:rPr>
        <w:t>buried in paper</w:t>
      </w:r>
      <w:r w:rsidRPr="0012083B">
        <w:rPr>
          <w:rFonts w:hint="cs"/>
          <w:sz w:val="32"/>
          <w:szCs w:val="32"/>
          <w:rtl/>
          <w:lang w:bidi="fa-IR"/>
        </w:rPr>
        <w:t>،</w:t>
      </w:r>
      <w:r w:rsidR="00D830B2">
        <w:rPr>
          <w:sz w:val="32"/>
          <w:szCs w:val="32"/>
          <w:lang w:bidi="fa-IR"/>
        </w:rPr>
        <w:t xml:space="preserve"> </w:t>
      </w:r>
      <w:proofErr w:type="gramStart"/>
      <w:r w:rsidR="00D830B2" w:rsidRPr="005F752B">
        <w:rPr>
          <w:sz w:val="32"/>
          <w:szCs w:val="32"/>
          <w:highlight w:val="cyan"/>
          <w:lang w:bidi="fa-IR"/>
        </w:rPr>
        <w:t>l</w:t>
      </w:r>
      <w:r w:rsidRPr="005F752B">
        <w:rPr>
          <w:sz w:val="32"/>
          <w:szCs w:val="32"/>
          <w:highlight w:val="cyan"/>
          <w:lang w:bidi="fa-IR"/>
        </w:rPr>
        <w:t>iterally</w:t>
      </w:r>
      <w:r w:rsidRPr="0012083B">
        <w:rPr>
          <w:sz w:val="32"/>
          <w:szCs w:val="32"/>
          <w:lang w:bidi="fa-IR"/>
        </w:rPr>
        <w:t xml:space="preserve"> .</w:t>
      </w:r>
      <w:proofErr w:type="gramEnd"/>
    </w:p>
    <w:p w:rsidR="00D830B2" w:rsidRPr="00D830B2" w:rsidRDefault="00D830B2" w:rsidP="00D830B2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شرکت ها و </w:t>
      </w:r>
      <w:r w:rsidRPr="005F752B">
        <w:rPr>
          <w:rFonts w:hint="cs"/>
          <w:sz w:val="28"/>
          <w:szCs w:val="28"/>
          <w:highlight w:val="yellow"/>
          <w:rtl/>
          <w:lang w:bidi="fa-IR"/>
        </w:rPr>
        <w:t>حتی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5F752B">
        <w:rPr>
          <w:rFonts w:hint="cs"/>
          <w:sz w:val="28"/>
          <w:szCs w:val="28"/>
          <w:highlight w:val="lightGray"/>
          <w:rtl/>
          <w:lang w:bidi="fa-IR"/>
        </w:rPr>
        <w:t>افراد</w:t>
      </w:r>
      <w:r>
        <w:rPr>
          <w:rFonts w:hint="cs"/>
          <w:sz w:val="28"/>
          <w:szCs w:val="28"/>
          <w:rtl/>
          <w:lang w:bidi="fa-IR"/>
        </w:rPr>
        <w:t xml:space="preserve">، به معنای </w:t>
      </w:r>
      <w:r w:rsidRPr="005F752B">
        <w:rPr>
          <w:rFonts w:hint="cs"/>
          <w:sz w:val="28"/>
          <w:szCs w:val="28"/>
          <w:highlight w:val="cyan"/>
          <w:rtl/>
          <w:lang w:bidi="fa-IR"/>
        </w:rPr>
        <w:t>واقعی</w:t>
      </w:r>
      <w:r>
        <w:rPr>
          <w:rFonts w:hint="cs"/>
          <w:sz w:val="28"/>
          <w:szCs w:val="28"/>
          <w:rtl/>
          <w:lang w:bidi="fa-IR"/>
        </w:rPr>
        <w:t xml:space="preserve"> کلمه ، </w:t>
      </w:r>
      <w:r w:rsidRPr="005F752B">
        <w:rPr>
          <w:rFonts w:hint="cs"/>
          <w:sz w:val="28"/>
          <w:szCs w:val="28"/>
          <w:highlight w:val="darkCyan"/>
          <w:rtl/>
          <w:lang w:bidi="fa-IR"/>
        </w:rPr>
        <w:t>در انبوه کاغذ ها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5F752B">
        <w:rPr>
          <w:rFonts w:hint="cs"/>
          <w:sz w:val="28"/>
          <w:szCs w:val="28"/>
          <w:highlight w:val="green"/>
          <w:rtl/>
          <w:lang w:bidi="fa-IR"/>
        </w:rPr>
        <w:t>غرق شده اند</w:t>
      </w:r>
      <w:r>
        <w:rPr>
          <w:rFonts w:hint="cs"/>
          <w:sz w:val="28"/>
          <w:szCs w:val="28"/>
          <w:rtl/>
          <w:lang w:bidi="fa-IR"/>
        </w:rPr>
        <w:t>.</w:t>
      </w:r>
    </w:p>
    <w:p w:rsidR="00F05BDA" w:rsidRDefault="00BB305A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In </w:t>
      </w:r>
      <w:r w:rsidRPr="00382FAC">
        <w:rPr>
          <w:sz w:val="32"/>
          <w:szCs w:val="32"/>
          <w:highlight w:val="yellow"/>
          <w:lang w:bidi="fa-IR"/>
        </w:rPr>
        <w:t>some</w:t>
      </w:r>
      <w:r w:rsidRPr="0012083B">
        <w:rPr>
          <w:sz w:val="32"/>
          <w:szCs w:val="32"/>
          <w:lang w:bidi="fa-IR"/>
        </w:rPr>
        <w:t xml:space="preserve"> </w:t>
      </w:r>
      <w:r w:rsidRPr="00AC6EE4">
        <w:rPr>
          <w:sz w:val="32"/>
          <w:szCs w:val="32"/>
          <w:highlight w:val="lightGray"/>
          <w:lang w:bidi="fa-IR"/>
        </w:rPr>
        <w:t>organizations</w:t>
      </w:r>
      <w:r w:rsidRPr="0012083B">
        <w:rPr>
          <w:sz w:val="32"/>
          <w:szCs w:val="32"/>
          <w:lang w:bidi="fa-IR"/>
        </w:rPr>
        <w:t xml:space="preserve"> paper files </w:t>
      </w:r>
      <w:r w:rsidRPr="00AC6EE4">
        <w:rPr>
          <w:sz w:val="32"/>
          <w:szCs w:val="32"/>
          <w:highlight w:val="green"/>
          <w:lang w:bidi="fa-IR"/>
        </w:rPr>
        <w:t>take up</w:t>
      </w:r>
      <w:r w:rsidRPr="0012083B">
        <w:rPr>
          <w:sz w:val="32"/>
          <w:szCs w:val="32"/>
          <w:lang w:bidi="fa-IR"/>
        </w:rPr>
        <w:t xml:space="preserve"> most of the </w:t>
      </w:r>
      <w:r w:rsidRPr="00AC6EE4">
        <w:rPr>
          <w:sz w:val="32"/>
          <w:szCs w:val="32"/>
          <w:highlight w:val="darkCyan"/>
          <w:lang w:bidi="fa-IR"/>
        </w:rPr>
        <w:t>floor</w:t>
      </w:r>
      <w:r w:rsidRPr="0012083B">
        <w:rPr>
          <w:sz w:val="32"/>
          <w:szCs w:val="32"/>
          <w:lang w:bidi="fa-IR"/>
        </w:rPr>
        <w:t xml:space="preserve"> </w:t>
      </w:r>
      <w:r w:rsidRPr="00AC6EE4">
        <w:rPr>
          <w:sz w:val="32"/>
          <w:szCs w:val="32"/>
          <w:highlight w:val="cyan"/>
          <w:lang w:bidi="fa-IR"/>
        </w:rPr>
        <w:t>space</w:t>
      </w:r>
      <w:r w:rsidRPr="0012083B">
        <w:rPr>
          <w:sz w:val="32"/>
          <w:szCs w:val="32"/>
          <w:lang w:bidi="fa-IR"/>
        </w:rPr>
        <w:t>.</w:t>
      </w:r>
    </w:p>
    <w:p w:rsidR="00F05BDA" w:rsidRPr="00F05BDA" w:rsidRDefault="00F05BDA" w:rsidP="00F05BDA">
      <w:pPr>
        <w:jc w:val="right"/>
        <w:rPr>
          <w:sz w:val="28"/>
          <w:szCs w:val="28"/>
          <w:rtl/>
          <w:lang w:bidi="fa-IR"/>
        </w:rPr>
      </w:pPr>
      <w:r w:rsidRPr="00F05BDA">
        <w:rPr>
          <w:rFonts w:hint="cs"/>
          <w:sz w:val="28"/>
          <w:szCs w:val="28"/>
          <w:rtl/>
          <w:lang w:bidi="fa-IR"/>
        </w:rPr>
        <w:t xml:space="preserve">در </w:t>
      </w:r>
      <w:r w:rsidRPr="00AC6EE4">
        <w:rPr>
          <w:rFonts w:hint="cs"/>
          <w:sz w:val="28"/>
          <w:szCs w:val="28"/>
          <w:highlight w:val="yellow"/>
          <w:rtl/>
          <w:lang w:bidi="fa-IR"/>
        </w:rPr>
        <w:t>برخی</w:t>
      </w:r>
      <w:r w:rsidRPr="00F05BDA">
        <w:rPr>
          <w:rFonts w:hint="cs"/>
          <w:sz w:val="28"/>
          <w:szCs w:val="28"/>
          <w:rtl/>
          <w:lang w:bidi="fa-IR"/>
        </w:rPr>
        <w:t xml:space="preserve"> </w:t>
      </w:r>
      <w:r w:rsidRPr="00AC6EE4">
        <w:rPr>
          <w:rFonts w:hint="cs"/>
          <w:sz w:val="28"/>
          <w:szCs w:val="28"/>
          <w:highlight w:val="lightGray"/>
          <w:rtl/>
          <w:lang w:bidi="fa-IR"/>
        </w:rPr>
        <w:t>سازمان ها</w:t>
      </w:r>
      <w:r w:rsidRPr="00F05BDA">
        <w:rPr>
          <w:rFonts w:hint="cs"/>
          <w:sz w:val="28"/>
          <w:szCs w:val="28"/>
          <w:rtl/>
          <w:lang w:bidi="fa-IR"/>
        </w:rPr>
        <w:t xml:space="preserve"> ، پرونده های کاغذی بیشتر </w:t>
      </w:r>
      <w:r w:rsidRPr="00AC6EE4">
        <w:rPr>
          <w:rFonts w:hint="cs"/>
          <w:sz w:val="28"/>
          <w:szCs w:val="28"/>
          <w:highlight w:val="cyan"/>
          <w:rtl/>
          <w:lang w:bidi="fa-IR"/>
        </w:rPr>
        <w:t>فضا</w:t>
      </w:r>
      <w:r w:rsidRPr="00F05BDA">
        <w:rPr>
          <w:rFonts w:hint="cs"/>
          <w:sz w:val="28"/>
          <w:szCs w:val="28"/>
          <w:rtl/>
          <w:lang w:bidi="fa-IR"/>
        </w:rPr>
        <w:t xml:space="preserve"> </w:t>
      </w:r>
      <w:r w:rsidRPr="00AC6EE4">
        <w:rPr>
          <w:rFonts w:hint="cs"/>
          <w:sz w:val="28"/>
          <w:szCs w:val="28"/>
          <w:highlight w:val="darkCyan"/>
          <w:rtl/>
          <w:lang w:bidi="fa-IR"/>
        </w:rPr>
        <w:t>کف</w:t>
      </w:r>
      <w:r w:rsidRPr="00F05BDA">
        <w:rPr>
          <w:rFonts w:hint="cs"/>
          <w:sz w:val="28"/>
          <w:szCs w:val="28"/>
          <w:rtl/>
          <w:lang w:bidi="fa-IR"/>
        </w:rPr>
        <w:t xml:space="preserve"> را </w:t>
      </w:r>
      <w:r w:rsidRPr="00AC6EE4">
        <w:rPr>
          <w:rFonts w:hint="cs"/>
          <w:sz w:val="28"/>
          <w:szCs w:val="28"/>
          <w:highlight w:val="green"/>
          <w:rtl/>
          <w:lang w:bidi="fa-IR"/>
        </w:rPr>
        <w:t>اشغال</w:t>
      </w:r>
      <w:r w:rsidRPr="00F05BDA">
        <w:rPr>
          <w:rFonts w:hint="cs"/>
          <w:sz w:val="28"/>
          <w:szCs w:val="28"/>
          <w:rtl/>
          <w:lang w:bidi="fa-IR"/>
        </w:rPr>
        <w:t xml:space="preserve"> کرده اند.</w:t>
      </w:r>
    </w:p>
    <w:p w:rsidR="00F05BDA" w:rsidRDefault="00BB305A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 </w:t>
      </w:r>
      <w:r w:rsidRPr="009C7999">
        <w:rPr>
          <w:sz w:val="32"/>
          <w:szCs w:val="32"/>
          <w:highlight w:val="yellow"/>
          <w:lang w:bidi="fa-IR"/>
        </w:rPr>
        <w:t>Moreover</w:t>
      </w:r>
      <w:r w:rsidRPr="0012083B">
        <w:rPr>
          <w:rFonts w:hint="cs"/>
          <w:sz w:val="32"/>
          <w:szCs w:val="32"/>
          <w:rtl/>
          <w:lang w:bidi="fa-IR"/>
        </w:rPr>
        <w:t>،</w:t>
      </w:r>
      <w:r w:rsidRPr="0012083B">
        <w:rPr>
          <w:sz w:val="32"/>
          <w:szCs w:val="32"/>
          <w:lang w:bidi="fa-IR"/>
        </w:rPr>
        <w:t xml:space="preserve"> </w:t>
      </w:r>
      <w:r w:rsidRPr="009C7999">
        <w:rPr>
          <w:sz w:val="32"/>
          <w:szCs w:val="32"/>
          <w:highlight w:val="lightGray"/>
          <w:lang w:bidi="fa-IR"/>
        </w:rPr>
        <w:t>finding</w:t>
      </w:r>
      <w:r w:rsidRPr="0012083B">
        <w:rPr>
          <w:sz w:val="32"/>
          <w:szCs w:val="32"/>
          <w:lang w:bidi="fa-IR"/>
        </w:rPr>
        <w:t xml:space="preserve"> what you want </w:t>
      </w:r>
      <w:r w:rsidRPr="009C7999">
        <w:rPr>
          <w:sz w:val="32"/>
          <w:szCs w:val="32"/>
          <w:highlight w:val="green"/>
          <w:lang w:bidi="fa-IR"/>
        </w:rPr>
        <w:t>may</w:t>
      </w:r>
      <w:r w:rsidRPr="0012083B">
        <w:rPr>
          <w:sz w:val="32"/>
          <w:szCs w:val="32"/>
          <w:lang w:bidi="fa-IR"/>
        </w:rPr>
        <w:t xml:space="preserve"> </w:t>
      </w:r>
      <w:r w:rsidRPr="009C7999">
        <w:rPr>
          <w:sz w:val="32"/>
          <w:szCs w:val="32"/>
          <w:highlight w:val="darkCyan"/>
          <w:lang w:bidi="fa-IR"/>
        </w:rPr>
        <w:t>take</w:t>
      </w:r>
      <w:r w:rsidRPr="0012083B">
        <w:rPr>
          <w:sz w:val="32"/>
          <w:szCs w:val="32"/>
          <w:lang w:bidi="fa-IR"/>
        </w:rPr>
        <w:t xml:space="preserve"> </w:t>
      </w:r>
      <w:r w:rsidRPr="009C7999">
        <w:rPr>
          <w:sz w:val="32"/>
          <w:szCs w:val="32"/>
          <w:highlight w:val="cyan"/>
          <w:lang w:bidi="fa-IR"/>
        </w:rPr>
        <w:t>several</w:t>
      </w:r>
      <w:r w:rsidRPr="0012083B">
        <w:rPr>
          <w:sz w:val="32"/>
          <w:szCs w:val="32"/>
          <w:lang w:bidi="fa-IR"/>
        </w:rPr>
        <w:t xml:space="preserve"> minutes to hours.</w:t>
      </w:r>
    </w:p>
    <w:p w:rsidR="00F05BDA" w:rsidRPr="00F05BDA" w:rsidRDefault="00F05BDA" w:rsidP="00F05BDA">
      <w:pPr>
        <w:jc w:val="right"/>
        <w:rPr>
          <w:sz w:val="28"/>
          <w:szCs w:val="28"/>
          <w:rtl/>
          <w:lang w:bidi="fa-IR"/>
        </w:rPr>
      </w:pPr>
      <w:r w:rsidRPr="009C7999">
        <w:rPr>
          <w:rFonts w:hint="cs"/>
          <w:sz w:val="28"/>
          <w:szCs w:val="28"/>
          <w:highlight w:val="yellow"/>
          <w:rtl/>
          <w:lang w:bidi="fa-IR"/>
        </w:rPr>
        <w:t>علاوه بر این</w:t>
      </w:r>
      <w:r>
        <w:rPr>
          <w:rFonts w:hint="cs"/>
          <w:sz w:val="28"/>
          <w:szCs w:val="28"/>
          <w:rtl/>
          <w:lang w:bidi="fa-IR"/>
        </w:rPr>
        <w:t xml:space="preserve"> ، </w:t>
      </w:r>
      <w:r w:rsidRPr="009C7999">
        <w:rPr>
          <w:rFonts w:hint="cs"/>
          <w:sz w:val="28"/>
          <w:szCs w:val="28"/>
          <w:highlight w:val="lightGray"/>
          <w:rtl/>
          <w:lang w:bidi="fa-IR"/>
        </w:rPr>
        <w:t>یافتن</w:t>
      </w:r>
      <w:r>
        <w:rPr>
          <w:rFonts w:hint="cs"/>
          <w:sz w:val="28"/>
          <w:szCs w:val="28"/>
          <w:rtl/>
          <w:lang w:bidi="fa-IR"/>
        </w:rPr>
        <w:t xml:space="preserve"> چیزی که نیاز دارید </w:t>
      </w:r>
      <w:r w:rsidRPr="009C7999">
        <w:rPr>
          <w:rFonts w:hint="cs"/>
          <w:sz w:val="28"/>
          <w:szCs w:val="28"/>
          <w:highlight w:val="green"/>
          <w:rtl/>
          <w:lang w:bidi="fa-IR"/>
        </w:rPr>
        <w:t>ممکن</w:t>
      </w:r>
      <w:r>
        <w:rPr>
          <w:rFonts w:hint="cs"/>
          <w:sz w:val="28"/>
          <w:szCs w:val="28"/>
          <w:rtl/>
          <w:lang w:bidi="fa-IR"/>
        </w:rPr>
        <w:t xml:space="preserve"> است </w:t>
      </w:r>
      <w:r w:rsidRPr="009C7999">
        <w:rPr>
          <w:rFonts w:hint="cs"/>
          <w:sz w:val="28"/>
          <w:szCs w:val="28"/>
          <w:highlight w:val="cyan"/>
          <w:rtl/>
          <w:lang w:bidi="fa-IR"/>
        </w:rPr>
        <w:t>چند</w:t>
      </w:r>
      <w:r>
        <w:rPr>
          <w:rFonts w:hint="cs"/>
          <w:sz w:val="28"/>
          <w:szCs w:val="28"/>
          <w:rtl/>
          <w:lang w:bidi="fa-IR"/>
        </w:rPr>
        <w:t xml:space="preserve"> دقیقه تا چند ساعت </w:t>
      </w:r>
      <w:r w:rsidRPr="009C7999">
        <w:rPr>
          <w:rFonts w:hint="cs"/>
          <w:sz w:val="28"/>
          <w:szCs w:val="28"/>
          <w:highlight w:val="darkCyan"/>
          <w:rtl/>
          <w:lang w:bidi="fa-IR"/>
        </w:rPr>
        <w:t>طول بکشد</w:t>
      </w:r>
      <w:r>
        <w:rPr>
          <w:rFonts w:hint="cs"/>
          <w:sz w:val="28"/>
          <w:szCs w:val="28"/>
          <w:rtl/>
          <w:lang w:bidi="fa-IR"/>
        </w:rPr>
        <w:t>.</w:t>
      </w:r>
    </w:p>
    <w:p w:rsidR="00F05BDA" w:rsidRDefault="00BB305A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 Or you may never find what you want.</w:t>
      </w:r>
    </w:p>
    <w:p w:rsidR="00F05BDA" w:rsidRPr="00F05BDA" w:rsidRDefault="00F05BDA" w:rsidP="00F05BDA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یا ممکن است هرگز آن چه را که می خواید پیدا نکنید.</w:t>
      </w:r>
    </w:p>
    <w:p w:rsidR="00F05BDA" w:rsidRDefault="00DB788E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Image processing applications scan and </w:t>
      </w:r>
      <w:r w:rsidRPr="00182C13">
        <w:rPr>
          <w:sz w:val="32"/>
          <w:szCs w:val="32"/>
          <w:highlight w:val="yellow"/>
          <w:lang w:bidi="fa-IR"/>
        </w:rPr>
        <w:t>index</w:t>
      </w:r>
      <w:r w:rsidRPr="0012083B">
        <w:rPr>
          <w:sz w:val="32"/>
          <w:szCs w:val="32"/>
          <w:lang w:bidi="fa-IR"/>
        </w:rPr>
        <w:t xml:space="preserve"> </w:t>
      </w:r>
      <w:r w:rsidRPr="00182C13">
        <w:rPr>
          <w:sz w:val="32"/>
          <w:szCs w:val="32"/>
          <w:highlight w:val="lightGray"/>
          <w:lang w:bidi="fa-IR"/>
        </w:rPr>
        <w:t>thousands</w:t>
      </w:r>
      <w:r w:rsidRPr="0012083B">
        <w:rPr>
          <w:rFonts w:hint="cs"/>
          <w:sz w:val="32"/>
          <w:szCs w:val="32"/>
          <w:rtl/>
          <w:lang w:bidi="fa-IR"/>
        </w:rPr>
        <w:t>،</w:t>
      </w:r>
      <w:r w:rsidRPr="0012083B">
        <w:rPr>
          <w:sz w:val="32"/>
          <w:szCs w:val="32"/>
          <w:lang w:bidi="fa-IR"/>
        </w:rPr>
        <w:t xml:space="preserve"> even millions</w:t>
      </w:r>
      <w:r w:rsidRPr="0012083B">
        <w:rPr>
          <w:rFonts w:hint="cs"/>
          <w:sz w:val="32"/>
          <w:szCs w:val="32"/>
          <w:rtl/>
          <w:lang w:bidi="fa-IR"/>
        </w:rPr>
        <w:t>،</w:t>
      </w:r>
      <w:r w:rsidRPr="0012083B">
        <w:rPr>
          <w:sz w:val="32"/>
          <w:szCs w:val="32"/>
          <w:lang w:bidi="fa-IR"/>
        </w:rPr>
        <w:t xml:space="preserve"> of documents. </w:t>
      </w:r>
    </w:p>
    <w:p w:rsidR="00F05BDA" w:rsidRPr="00F05BDA" w:rsidRDefault="00F05BDA" w:rsidP="00F05BDA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برنامه های پردازش تصویر </w:t>
      </w:r>
      <w:r w:rsidRPr="00182C13">
        <w:rPr>
          <w:rFonts w:hint="cs"/>
          <w:sz w:val="28"/>
          <w:szCs w:val="28"/>
          <w:highlight w:val="lightGray"/>
          <w:rtl/>
          <w:lang w:bidi="fa-IR"/>
        </w:rPr>
        <w:t>هزاران</w:t>
      </w:r>
      <w:r>
        <w:rPr>
          <w:rFonts w:hint="cs"/>
          <w:sz w:val="28"/>
          <w:szCs w:val="28"/>
          <w:rtl/>
          <w:lang w:bidi="fa-IR"/>
        </w:rPr>
        <w:t xml:space="preserve"> یا حتی میلیون ها سند را اسکن و </w:t>
      </w:r>
      <w:r w:rsidRPr="00182C13">
        <w:rPr>
          <w:rFonts w:hint="cs"/>
          <w:sz w:val="28"/>
          <w:szCs w:val="28"/>
          <w:highlight w:val="yellow"/>
          <w:rtl/>
          <w:lang w:bidi="fa-IR"/>
        </w:rPr>
        <w:t>فهرست گذاری</w:t>
      </w:r>
      <w:r>
        <w:rPr>
          <w:rFonts w:hint="cs"/>
          <w:sz w:val="28"/>
          <w:szCs w:val="28"/>
          <w:rtl/>
          <w:lang w:bidi="fa-IR"/>
        </w:rPr>
        <w:t xml:space="preserve"> می کنند.</w:t>
      </w:r>
    </w:p>
    <w:p w:rsidR="00F05BDA" w:rsidRDefault="00DB788E" w:rsidP="00BB305A">
      <w:pPr>
        <w:rPr>
          <w:sz w:val="32"/>
          <w:szCs w:val="32"/>
          <w:rtl/>
          <w:lang w:bidi="fa-IR"/>
        </w:rPr>
      </w:pPr>
      <w:r w:rsidRPr="00702340">
        <w:rPr>
          <w:sz w:val="32"/>
          <w:szCs w:val="32"/>
          <w:highlight w:val="yellow"/>
          <w:lang w:bidi="fa-IR"/>
        </w:rPr>
        <w:lastRenderedPageBreak/>
        <w:t>Once</w:t>
      </w:r>
      <w:r w:rsidRPr="0012083B">
        <w:rPr>
          <w:sz w:val="32"/>
          <w:szCs w:val="32"/>
          <w:lang w:bidi="fa-IR"/>
        </w:rPr>
        <w:t xml:space="preserve"> these </w:t>
      </w:r>
      <w:r w:rsidRPr="00702340">
        <w:rPr>
          <w:sz w:val="32"/>
          <w:szCs w:val="32"/>
          <w:highlight w:val="lightGray"/>
          <w:lang w:bidi="fa-IR"/>
        </w:rPr>
        <w:t>scanned</w:t>
      </w:r>
      <w:r w:rsidRPr="0012083B">
        <w:rPr>
          <w:sz w:val="32"/>
          <w:szCs w:val="32"/>
          <w:lang w:bidi="fa-IR"/>
        </w:rPr>
        <w:t xml:space="preserve"> documents are on the computer system</w:t>
      </w:r>
      <w:proofErr w:type="gramStart"/>
      <w:ins w:id="0" w:author="Windows User" w:date="2025-05-07T04:11:00Z">
        <w:r w:rsidRPr="0012083B">
          <w:rPr>
            <w:rFonts w:hint="cs"/>
            <w:sz w:val="32"/>
            <w:szCs w:val="32"/>
            <w:rtl/>
            <w:lang w:bidi="fa-IR"/>
          </w:rPr>
          <w:t xml:space="preserve">، </w:t>
        </w:r>
        <w:r w:rsidRPr="0012083B">
          <w:rPr>
            <w:sz w:val="32"/>
            <w:szCs w:val="32"/>
            <w:lang w:bidi="fa-IR"/>
          </w:rPr>
          <w:t xml:space="preserve"> they</w:t>
        </w:r>
        <w:proofErr w:type="gramEnd"/>
        <w:r w:rsidRPr="0012083B">
          <w:rPr>
            <w:sz w:val="32"/>
            <w:szCs w:val="32"/>
            <w:lang w:bidi="fa-IR"/>
          </w:rPr>
          <w:t xml:space="preserve"> can be </w:t>
        </w:r>
        <w:r w:rsidRPr="00702340">
          <w:rPr>
            <w:sz w:val="32"/>
            <w:szCs w:val="32"/>
            <w:highlight w:val="green"/>
            <w:lang w:bidi="fa-IR"/>
          </w:rPr>
          <w:t>easily</w:t>
        </w:r>
        <w:r w:rsidRPr="0012083B">
          <w:rPr>
            <w:sz w:val="32"/>
            <w:szCs w:val="32"/>
            <w:lang w:bidi="fa-IR"/>
          </w:rPr>
          <w:t xml:space="preserve"> </w:t>
        </w:r>
        <w:r w:rsidRPr="00E644BF">
          <w:rPr>
            <w:sz w:val="32"/>
            <w:szCs w:val="32"/>
            <w:highlight w:val="darkCyan"/>
            <w:lang w:bidi="fa-IR"/>
          </w:rPr>
          <w:t>retrieved</w:t>
        </w:r>
        <w:r w:rsidRPr="0012083B">
          <w:rPr>
            <w:sz w:val="32"/>
            <w:szCs w:val="32"/>
            <w:lang w:bidi="fa-IR"/>
          </w:rPr>
          <w:t xml:space="preserve"> and </w:t>
        </w:r>
        <w:r w:rsidRPr="00E644BF">
          <w:rPr>
            <w:sz w:val="32"/>
            <w:szCs w:val="32"/>
            <w:highlight w:val="cyan"/>
            <w:lang w:bidi="fa-IR"/>
          </w:rPr>
          <w:t>manipulated</w:t>
        </w:r>
        <w:r w:rsidRPr="0012083B">
          <w:rPr>
            <w:sz w:val="32"/>
            <w:szCs w:val="32"/>
            <w:lang w:bidi="fa-IR"/>
          </w:rPr>
          <w:t xml:space="preserve">. </w:t>
        </w:r>
      </w:ins>
    </w:p>
    <w:p w:rsidR="00F05BDA" w:rsidRPr="00F05BDA" w:rsidRDefault="00F05BDA" w:rsidP="00F05BDA">
      <w:pPr>
        <w:jc w:val="right"/>
        <w:rPr>
          <w:sz w:val="28"/>
          <w:szCs w:val="28"/>
          <w:rtl/>
          <w:lang w:bidi="fa-IR"/>
        </w:rPr>
      </w:pPr>
      <w:r w:rsidRPr="00702340">
        <w:rPr>
          <w:rFonts w:hint="cs"/>
          <w:sz w:val="28"/>
          <w:szCs w:val="28"/>
          <w:highlight w:val="yellow"/>
          <w:rtl/>
          <w:lang w:bidi="fa-IR"/>
        </w:rPr>
        <w:t>وقتی</w:t>
      </w:r>
      <w:r>
        <w:rPr>
          <w:rFonts w:hint="cs"/>
          <w:sz w:val="28"/>
          <w:szCs w:val="28"/>
          <w:rtl/>
          <w:lang w:bidi="fa-IR"/>
        </w:rPr>
        <w:t xml:space="preserve"> این اسناد </w:t>
      </w:r>
      <w:r w:rsidRPr="00702340">
        <w:rPr>
          <w:rFonts w:hint="cs"/>
          <w:sz w:val="28"/>
          <w:szCs w:val="28"/>
          <w:highlight w:val="lightGray"/>
          <w:rtl/>
          <w:lang w:bidi="fa-IR"/>
        </w:rPr>
        <w:t>اسکن شده</w:t>
      </w:r>
      <w:r>
        <w:rPr>
          <w:rFonts w:hint="cs"/>
          <w:sz w:val="28"/>
          <w:szCs w:val="28"/>
          <w:rtl/>
          <w:lang w:bidi="fa-IR"/>
        </w:rPr>
        <w:t xml:space="preserve"> وارد سیستم کامپیوتری شدند ، می توان </w:t>
      </w:r>
      <w:r w:rsidRPr="00702340">
        <w:rPr>
          <w:rFonts w:hint="cs"/>
          <w:sz w:val="28"/>
          <w:szCs w:val="28"/>
          <w:highlight w:val="green"/>
          <w:rtl/>
          <w:lang w:bidi="fa-IR"/>
        </w:rPr>
        <w:t>به راحتی</w:t>
      </w:r>
      <w:r>
        <w:rPr>
          <w:rFonts w:hint="cs"/>
          <w:sz w:val="28"/>
          <w:szCs w:val="28"/>
          <w:rtl/>
          <w:lang w:bidi="fa-IR"/>
        </w:rPr>
        <w:t xml:space="preserve"> آن ها را </w:t>
      </w:r>
      <w:r w:rsidRPr="00E644BF">
        <w:rPr>
          <w:rFonts w:hint="cs"/>
          <w:sz w:val="28"/>
          <w:szCs w:val="28"/>
          <w:highlight w:val="darkCyan"/>
          <w:rtl/>
          <w:lang w:bidi="fa-IR"/>
        </w:rPr>
        <w:t>بازیابی</w:t>
      </w:r>
      <w:r w:rsidR="00E644BF">
        <w:rPr>
          <w:rFonts w:hint="cs"/>
          <w:sz w:val="28"/>
          <w:szCs w:val="28"/>
          <w:rtl/>
          <w:lang w:bidi="fa-IR"/>
        </w:rPr>
        <w:t xml:space="preserve"> و </w:t>
      </w:r>
      <w:r w:rsidR="00E644BF" w:rsidRPr="00E644BF">
        <w:rPr>
          <w:rFonts w:hint="cs"/>
          <w:sz w:val="28"/>
          <w:szCs w:val="28"/>
          <w:highlight w:val="cyan"/>
          <w:rtl/>
          <w:lang w:bidi="fa-IR"/>
        </w:rPr>
        <w:t>دستکاری</w:t>
      </w:r>
      <w:r>
        <w:rPr>
          <w:rFonts w:hint="cs"/>
          <w:sz w:val="28"/>
          <w:szCs w:val="28"/>
          <w:rtl/>
          <w:lang w:bidi="fa-IR"/>
        </w:rPr>
        <w:t xml:space="preserve"> کرد.</w:t>
      </w:r>
    </w:p>
    <w:p w:rsidR="00F05BDA" w:rsidRDefault="00DB788E" w:rsidP="00BB305A">
      <w:pPr>
        <w:rPr>
          <w:sz w:val="32"/>
          <w:szCs w:val="32"/>
          <w:rtl/>
          <w:lang w:bidi="fa-IR"/>
        </w:rPr>
      </w:pPr>
      <w:ins w:id="1" w:author="Windows User" w:date="2025-05-07T04:13:00Z">
        <w:r w:rsidRPr="0012083B">
          <w:rPr>
            <w:sz w:val="32"/>
            <w:szCs w:val="32"/>
            <w:lang w:bidi="fa-IR"/>
          </w:rPr>
          <w:t xml:space="preserve">For </w:t>
        </w:r>
        <w:r w:rsidRPr="00363573">
          <w:rPr>
            <w:sz w:val="32"/>
            <w:szCs w:val="32"/>
            <w:highlight w:val="yellow"/>
            <w:lang w:bidi="fa-IR"/>
          </w:rPr>
          <w:t>example</w:t>
        </w:r>
        <w:r w:rsidRPr="0012083B">
          <w:rPr>
            <w:sz w:val="32"/>
            <w:szCs w:val="32"/>
            <w:lang w:bidi="fa-IR"/>
          </w:rPr>
          <w:t xml:space="preserve"> </w:t>
        </w:r>
        <w:r w:rsidRPr="0012083B">
          <w:rPr>
            <w:rFonts w:hint="cs"/>
            <w:sz w:val="32"/>
            <w:szCs w:val="32"/>
            <w:rtl/>
            <w:lang w:bidi="fa-IR"/>
          </w:rPr>
          <w:t>،</w:t>
        </w:r>
        <w:r w:rsidRPr="0012083B">
          <w:rPr>
            <w:sz w:val="32"/>
            <w:szCs w:val="32"/>
            <w:lang w:bidi="fa-IR"/>
          </w:rPr>
          <w:t xml:space="preserve"> banks use image processing to </w:t>
        </w:r>
        <w:r w:rsidRPr="00363573">
          <w:rPr>
            <w:sz w:val="32"/>
            <w:szCs w:val="32"/>
            <w:highlight w:val="lightGray"/>
            <w:lang w:bidi="fa-IR"/>
          </w:rPr>
          <w:t>archive</w:t>
        </w:r>
        <w:r w:rsidRPr="0012083B">
          <w:rPr>
            <w:sz w:val="32"/>
            <w:szCs w:val="32"/>
            <w:lang w:bidi="fa-IR"/>
          </w:rPr>
          <w:t xml:space="preserve"> </w:t>
        </w:r>
        <w:r w:rsidRPr="00363573">
          <w:rPr>
            <w:sz w:val="32"/>
            <w:szCs w:val="32"/>
            <w:highlight w:val="green"/>
            <w:lang w:bidi="fa-IR"/>
          </w:rPr>
          <w:t>canceled</w:t>
        </w:r>
        <w:r w:rsidRPr="0012083B">
          <w:rPr>
            <w:sz w:val="32"/>
            <w:szCs w:val="32"/>
            <w:lang w:bidi="fa-IR"/>
          </w:rPr>
          <w:t xml:space="preserve"> </w:t>
        </w:r>
        <w:r w:rsidRPr="00363573">
          <w:rPr>
            <w:sz w:val="32"/>
            <w:szCs w:val="32"/>
            <w:highlight w:val="darkCyan"/>
            <w:lang w:bidi="fa-IR"/>
          </w:rPr>
          <w:t>checks</w:t>
        </w:r>
        <w:r w:rsidRPr="0012083B">
          <w:rPr>
            <w:sz w:val="32"/>
            <w:szCs w:val="32"/>
            <w:lang w:bidi="fa-IR"/>
          </w:rPr>
          <w:t xml:space="preserve"> and to archive documents </w:t>
        </w:r>
        <w:r w:rsidRPr="00363573">
          <w:rPr>
            <w:sz w:val="32"/>
            <w:szCs w:val="32"/>
            <w:highlight w:val="cyan"/>
            <w:lang w:bidi="fa-IR"/>
          </w:rPr>
          <w:t>associated</w:t>
        </w:r>
        <w:r w:rsidRPr="0012083B">
          <w:rPr>
            <w:sz w:val="32"/>
            <w:szCs w:val="32"/>
            <w:lang w:bidi="fa-IR"/>
          </w:rPr>
          <w:t xml:space="preserve"> with </w:t>
        </w:r>
        <w:r w:rsidRPr="00A02A06">
          <w:rPr>
            <w:sz w:val="32"/>
            <w:szCs w:val="32"/>
            <w:highlight w:val="darkYellow"/>
            <w:lang w:bidi="fa-IR"/>
          </w:rPr>
          <w:t>mortgage loan</w:t>
        </w:r>
        <w:r w:rsidRPr="0012083B">
          <w:rPr>
            <w:sz w:val="32"/>
            <w:szCs w:val="32"/>
            <w:lang w:bidi="fa-IR"/>
          </w:rPr>
          <w:t xml:space="preserve"> </w:t>
        </w:r>
        <w:r w:rsidRPr="00A02A06">
          <w:rPr>
            <w:sz w:val="32"/>
            <w:szCs w:val="32"/>
            <w:highlight w:val="magenta"/>
            <w:lang w:bidi="fa-IR"/>
          </w:rPr>
          <w:t>servicing</w:t>
        </w:r>
      </w:ins>
      <w:ins w:id="2" w:author="Windows User" w:date="2025-05-07T04:16:00Z">
        <w:r w:rsidRPr="0012083B">
          <w:rPr>
            <w:sz w:val="32"/>
            <w:szCs w:val="32"/>
            <w:lang w:bidi="fa-IR"/>
          </w:rPr>
          <w:t>.</w:t>
        </w:r>
      </w:ins>
    </w:p>
    <w:p w:rsidR="00F05BDA" w:rsidRPr="00F05BDA" w:rsidRDefault="00F05BDA" w:rsidP="00F05BDA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</w:t>
      </w:r>
      <w:r w:rsidRPr="00363573">
        <w:rPr>
          <w:rFonts w:hint="cs"/>
          <w:sz w:val="28"/>
          <w:szCs w:val="28"/>
          <w:highlight w:val="yellow"/>
          <w:rtl/>
          <w:lang w:bidi="fa-IR"/>
        </w:rPr>
        <w:t>مثال</w:t>
      </w:r>
      <w:r>
        <w:rPr>
          <w:rFonts w:hint="cs"/>
          <w:sz w:val="28"/>
          <w:szCs w:val="28"/>
          <w:rtl/>
          <w:lang w:bidi="fa-IR"/>
        </w:rPr>
        <w:t xml:space="preserve"> ، بانک ها از پردازش تصویر برای </w:t>
      </w:r>
      <w:r w:rsidRPr="00363573">
        <w:rPr>
          <w:rFonts w:hint="cs"/>
          <w:sz w:val="28"/>
          <w:szCs w:val="28"/>
          <w:highlight w:val="lightGray"/>
          <w:rtl/>
          <w:lang w:bidi="fa-IR"/>
        </w:rPr>
        <w:t>بایگانی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363573">
        <w:rPr>
          <w:rFonts w:hint="cs"/>
          <w:sz w:val="28"/>
          <w:szCs w:val="28"/>
          <w:highlight w:val="darkCyan"/>
          <w:rtl/>
          <w:lang w:bidi="fa-IR"/>
        </w:rPr>
        <w:t>چک های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363573">
        <w:rPr>
          <w:rFonts w:hint="cs"/>
          <w:sz w:val="28"/>
          <w:szCs w:val="28"/>
          <w:highlight w:val="green"/>
          <w:rtl/>
          <w:lang w:bidi="fa-IR"/>
        </w:rPr>
        <w:t>باطل شده</w:t>
      </w:r>
      <w:r>
        <w:rPr>
          <w:rFonts w:hint="cs"/>
          <w:sz w:val="28"/>
          <w:szCs w:val="28"/>
          <w:rtl/>
          <w:lang w:bidi="fa-IR"/>
        </w:rPr>
        <w:t xml:space="preserve"> و اسناد </w:t>
      </w:r>
      <w:r w:rsidRPr="00363573">
        <w:rPr>
          <w:rFonts w:hint="cs"/>
          <w:sz w:val="28"/>
          <w:szCs w:val="28"/>
          <w:highlight w:val="cyan"/>
          <w:rtl/>
          <w:lang w:bidi="fa-IR"/>
        </w:rPr>
        <w:t>مربوط</w:t>
      </w:r>
      <w:r>
        <w:rPr>
          <w:rFonts w:hint="cs"/>
          <w:sz w:val="28"/>
          <w:szCs w:val="28"/>
          <w:rtl/>
          <w:lang w:bidi="fa-IR"/>
        </w:rPr>
        <w:t xml:space="preserve"> به </w:t>
      </w:r>
      <w:r w:rsidRPr="00A02A06">
        <w:rPr>
          <w:rFonts w:hint="cs"/>
          <w:sz w:val="28"/>
          <w:szCs w:val="28"/>
          <w:highlight w:val="magenta"/>
          <w:rtl/>
          <w:lang w:bidi="fa-IR"/>
        </w:rPr>
        <w:t>خدمات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A02A06">
        <w:rPr>
          <w:rFonts w:hint="cs"/>
          <w:sz w:val="28"/>
          <w:szCs w:val="28"/>
          <w:highlight w:val="darkYellow"/>
          <w:rtl/>
          <w:lang w:bidi="fa-IR"/>
        </w:rPr>
        <w:t>وام مسکن</w:t>
      </w:r>
      <w:r>
        <w:rPr>
          <w:rFonts w:hint="cs"/>
          <w:sz w:val="28"/>
          <w:szCs w:val="28"/>
          <w:rtl/>
          <w:lang w:bidi="fa-IR"/>
        </w:rPr>
        <w:t xml:space="preserve"> استفاده می کنند.</w:t>
      </w:r>
    </w:p>
    <w:p w:rsidR="002B22D3" w:rsidRDefault="00DB788E" w:rsidP="00BB305A">
      <w:pPr>
        <w:rPr>
          <w:sz w:val="32"/>
          <w:szCs w:val="32"/>
          <w:rtl/>
          <w:lang w:bidi="fa-IR"/>
        </w:rPr>
      </w:pPr>
      <w:ins w:id="3" w:author="Windows User" w:date="2025-05-07T04:16:00Z">
        <w:r w:rsidRPr="0012083B">
          <w:rPr>
            <w:sz w:val="32"/>
            <w:szCs w:val="32"/>
            <w:lang w:bidi="fa-IR"/>
          </w:rPr>
          <w:t xml:space="preserve"> </w:t>
        </w:r>
        <w:r w:rsidRPr="00A02A06">
          <w:rPr>
            <w:sz w:val="32"/>
            <w:szCs w:val="32"/>
            <w:highlight w:val="yellow"/>
            <w:lang w:bidi="fa-IR"/>
          </w:rPr>
          <w:t>Insurance</w:t>
        </w:r>
        <w:r w:rsidRPr="0012083B">
          <w:rPr>
            <w:sz w:val="32"/>
            <w:szCs w:val="32"/>
            <w:lang w:bidi="fa-IR"/>
          </w:rPr>
          <w:t xml:space="preserve"> </w:t>
        </w:r>
        <w:r w:rsidR="00CC38BF" w:rsidRPr="0012083B">
          <w:rPr>
            <w:sz w:val="32"/>
            <w:szCs w:val="32"/>
            <w:lang w:bidi="fa-IR"/>
          </w:rPr>
          <w:t xml:space="preserve">companies use image processing in </w:t>
        </w:r>
        <w:r w:rsidR="00CC38BF" w:rsidRPr="00A02A06">
          <w:rPr>
            <w:sz w:val="32"/>
            <w:szCs w:val="32"/>
            <w:highlight w:val="lightGray"/>
            <w:lang w:bidi="fa-IR"/>
          </w:rPr>
          <w:t>claims</w:t>
        </w:r>
        <w:r w:rsidR="00CC38BF" w:rsidRPr="0012083B">
          <w:rPr>
            <w:sz w:val="32"/>
            <w:szCs w:val="32"/>
            <w:lang w:bidi="fa-IR"/>
          </w:rPr>
          <w:t xml:space="preserve"> processing applications.</w:t>
        </w:r>
      </w:ins>
    </w:p>
    <w:p w:rsidR="00F05BDA" w:rsidRPr="00F05BDA" w:rsidRDefault="00F05BDA" w:rsidP="00F05BDA">
      <w:pPr>
        <w:jc w:val="right"/>
        <w:rPr>
          <w:ins w:id="4" w:author="Windows User" w:date="2025-05-07T04:16:00Z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شرکت های </w:t>
      </w:r>
      <w:r w:rsidRPr="00A02A06">
        <w:rPr>
          <w:rFonts w:hint="cs"/>
          <w:sz w:val="28"/>
          <w:szCs w:val="28"/>
          <w:highlight w:val="yellow"/>
          <w:rtl/>
          <w:lang w:bidi="fa-IR"/>
        </w:rPr>
        <w:t>بیمه</w:t>
      </w:r>
      <w:r>
        <w:rPr>
          <w:rFonts w:hint="cs"/>
          <w:sz w:val="28"/>
          <w:szCs w:val="28"/>
          <w:rtl/>
          <w:lang w:bidi="fa-IR"/>
        </w:rPr>
        <w:t xml:space="preserve"> از پردازش تصویر در برنامه های پردازش </w:t>
      </w:r>
      <w:r w:rsidRPr="00A02A06">
        <w:rPr>
          <w:rFonts w:hint="cs"/>
          <w:sz w:val="28"/>
          <w:szCs w:val="28"/>
          <w:highlight w:val="lightGray"/>
          <w:rtl/>
          <w:lang w:bidi="fa-IR"/>
        </w:rPr>
        <w:t>ادعاها</w:t>
      </w:r>
      <w:r>
        <w:rPr>
          <w:rFonts w:hint="cs"/>
          <w:sz w:val="28"/>
          <w:szCs w:val="28"/>
          <w:rtl/>
          <w:lang w:bidi="fa-IR"/>
        </w:rPr>
        <w:t xml:space="preserve"> (خسارت ها) استفاده می کنند.</w:t>
      </w:r>
    </w:p>
    <w:p w:rsidR="00375022" w:rsidRDefault="00CC38BF" w:rsidP="00BB305A">
      <w:pPr>
        <w:rPr>
          <w:sz w:val="32"/>
          <w:szCs w:val="32"/>
          <w:rtl/>
          <w:lang w:bidi="fa-IR"/>
        </w:rPr>
      </w:pPr>
      <w:ins w:id="5" w:author="Windows User" w:date="2025-05-07T04:18:00Z">
        <w:r w:rsidRPr="0012083B">
          <w:rPr>
            <w:sz w:val="32"/>
            <w:szCs w:val="32"/>
            <w:lang w:bidi="fa-IR"/>
          </w:rPr>
          <w:t xml:space="preserve">Images are scanned into a digital format that can be </w:t>
        </w:r>
        <w:r w:rsidRPr="00855909">
          <w:rPr>
            <w:sz w:val="32"/>
            <w:szCs w:val="32"/>
            <w:highlight w:val="yellow"/>
            <w:lang w:bidi="fa-IR"/>
          </w:rPr>
          <w:t>stored</w:t>
        </w:r>
        <w:r w:rsidRPr="0012083B">
          <w:rPr>
            <w:sz w:val="32"/>
            <w:szCs w:val="32"/>
            <w:lang w:bidi="fa-IR"/>
          </w:rPr>
          <w:t xml:space="preserve"> on disk</w:t>
        </w:r>
      </w:ins>
      <w:proofErr w:type="gramStart"/>
      <w:r w:rsidRPr="0012083B">
        <w:rPr>
          <w:rFonts w:hint="cs"/>
          <w:sz w:val="32"/>
          <w:szCs w:val="32"/>
          <w:rtl/>
          <w:lang w:bidi="fa-IR"/>
        </w:rPr>
        <w:t xml:space="preserve">، </w:t>
      </w:r>
      <w:r w:rsidRPr="0012083B">
        <w:rPr>
          <w:sz w:val="32"/>
          <w:szCs w:val="32"/>
          <w:lang w:bidi="fa-IR"/>
        </w:rPr>
        <w:t xml:space="preserve"> </w:t>
      </w:r>
      <w:r w:rsidRPr="00855909">
        <w:rPr>
          <w:sz w:val="32"/>
          <w:szCs w:val="32"/>
          <w:highlight w:val="lightGray"/>
          <w:lang w:bidi="fa-IR"/>
        </w:rPr>
        <w:t>often</w:t>
      </w:r>
      <w:proofErr w:type="gramEnd"/>
      <w:r w:rsidRPr="0012083B">
        <w:rPr>
          <w:sz w:val="32"/>
          <w:szCs w:val="32"/>
          <w:lang w:bidi="fa-IR"/>
        </w:rPr>
        <w:t xml:space="preserve"> </w:t>
      </w:r>
      <w:r w:rsidRPr="00855909">
        <w:rPr>
          <w:sz w:val="32"/>
          <w:szCs w:val="32"/>
          <w:highlight w:val="green"/>
          <w:lang w:bidi="fa-IR"/>
        </w:rPr>
        <w:t>optical</w:t>
      </w:r>
      <w:r w:rsidRPr="0012083B">
        <w:rPr>
          <w:sz w:val="32"/>
          <w:szCs w:val="32"/>
          <w:lang w:bidi="fa-IR"/>
        </w:rPr>
        <w:t xml:space="preserve"> laser disk </w:t>
      </w:r>
      <w:r w:rsidRPr="001C7598">
        <w:rPr>
          <w:sz w:val="32"/>
          <w:szCs w:val="32"/>
          <w:highlight w:val="darkCyan"/>
          <w:lang w:bidi="fa-IR"/>
        </w:rPr>
        <w:t>because</w:t>
      </w:r>
      <w:r w:rsidRPr="0012083B">
        <w:rPr>
          <w:sz w:val="32"/>
          <w:szCs w:val="32"/>
          <w:lang w:bidi="fa-IR"/>
        </w:rPr>
        <w:t xml:space="preserve"> of its </w:t>
      </w:r>
      <w:r w:rsidRPr="001C7598">
        <w:rPr>
          <w:sz w:val="32"/>
          <w:szCs w:val="32"/>
          <w:highlight w:val="cyan"/>
          <w:lang w:bidi="fa-IR"/>
        </w:rPr>
        <w:t>huge</w:t>
      </w:r>
      <w:r w:rsidRPr="0012083B">
        <w:rPr>
          <w:sz w:val="32"/>
          <w:szCs w:val="32"/>
          <w:lang w:bidi="fa-IR"/>
        </w:rPr>
        <w:t xml:space="preserve"> </w:t>
      </w:r>
      <w:r w:rsidRPr="001C7598">
        <w:rPr>
          <w:sz w:val="32"/>
          <w:szCs w:val="32"/>
          <w:highlight w:val="darkGreen"/>
          <w:lang w:bidi="fa-IR"/>
        </w:rPr>
        <w:t>capacity</w:t>
      </w:r>
      <w:r w:rsidRPr="0012083B">
        <w:rPr>
          <w:sz w:val="32"/>
          <w:szCs w:val="32"/>
          <w:lang w:bidi="fa-IR"/>
        </w:rPr>
        <w:t>.</w:t>
      </w:r>
    </w:p>
    <w:p w:rsidR="00375022" w:rsidRPr="00375022" w:rsidRDefault="00375022" w:rsidP="00375022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تصاویر به قالب دیجیتال اسکن می شوند که می توان آن را روی دیسک </w:t>
      </w:r>
      <w:r w:rsidRPr="00855909">
        <w:rPr>
          <w:rFonts w:hint="cs"/>
          <w:sz w:val="28"/>
          <w:szCs w:val="28"/>
          <w:highlight w:val="yellow"/>
          <w:rtl/>
          <w:lang w:bidi="fa-IR"/>
        </w:rPr>
        <w:t>ذخیره کرد</w:t>
      </w:r>
      <w:r>
        <w:rPr>
          <w:rFonts w:hint="cs"/>
          <w:sz w:val="28"/>
          <w:szCs w:val="28"/>
          <w:rtl/>
          <w:lang w:bidi="fa-IR"/>
        </w:rPr>
        <w:t xml:space="preserve"> ، </w:t>
      </w:r>
      <w:r w:rsidRPr="00855909">
        <w:rPr>
          <w:rFonts w:hint="cs"/>
          <w:sz w:val="28"/>
          <w:szCs w:val="28"/>
          <w:highlight w:val="lightGray"/>
          <w:rtl/>
          <w:lang w:bidi="fa-IR"/>
        </w:rPr>
        <w:t>اغلب</w:t>
      </w:r>
      <w:r>
        <w:rPr>
          <w:rFonts w:hint="cs"/>
          <w:sz w:val="28"/>
          <w:szCs w:val="28"/>
          <w:rtl/>
          <w:lang w:bidi="fa-IR"/>
        </w:rPr>
        <w:t xml:space="preserve"> روی </w:t>
      </w:r>
      <w:r w:rsidRPr="00855909">
        <w:rPr>
          <w:rFonts w:hint="cs"/>
          <w:sz w:val="28"/>
          <w:szCs w:val="28"/>
          <w:rtl/>
          <w:lang w:bidi="fa-IR"/>
        </w:rPr>
        <w:t xml:space="preserve">دیسک </w:t>
      </w:r>
      <w:r w:rsidRPr="00855909">
        <w:rPr>
          <w:rFonts w:hint="cs"/>
          <w:sz w:val="28"/>
          <w:szCs w:val="28"/>
          <w:highlight w:val="green"/>
          <w:rtl/>
          <w:lang w:bidi="fa-IR"/>
        </w:rPr>
        <w:t>نوری</w:t>
      </w:r>
      <w:r>
        <w:rPr>
          <w:rFonts w:hint="cs"/>
          <w:sz w:val="28"/>
          <w:szCs w:val="28"/>
          <w:rtl/>
          <w:lang w:bidi="fa-IR"/>
        </w:rPr>
        <w:t xml:space="preserve"> لیزری </w:t>
      </w:r>
      <w:r w:rsidRPr="001C7598">
        <w:rPr>
          <w:rFonts w:hint="cs"/>
          <w:sz w:val="28"/>
          <w:szCs w:val="28"/>
          <w:highlight w:val="darkCyan"/>
          <w:rtl/>
          <w:lang w:bidi="fa-IR"/>
        </w:rPr>
        <w:t>به دلیل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1C7598">
        <w:rPr>
          <w:rFonts w:hint="cs"/>
          <w:sz w:val="28"/>
          <w:szCs w:val="28"/>
          <w:highlight w:val="darkGreen"/>
          <w:rtl/>
          <w:lang w:bidi="fa-IR"/>
        </w:rPr>
        <w:t>ظرفیت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1C7598">
        <w:rPr>
          <w:rFonts w:hint="cs"/>
          <w:sz w:val="28"/>
          <w:szCs w:val="28"/>
          <w:highlight w:val="cyan"/>
          <w:rtl/>
          <w:lang w:bidi="fa-IR"/>
        </w:rPr>
        <w:t>بالای</w:t>
      </w:r>
      <w:r>
        <w:rPr>
          <w:rFonts w:hint="cs"/>
          <w:sz w:val="28"/>
          <w:szCs w:val="28"/>
          <w:rtl/>
          <w:lang w:bidi="fa-IR"/>
        </w:rPr>
        <w:t xml:space="preserve"> آن.</w:t>
      </w:r>
    </w:p>
    <w:p w:rsidR="00577D3E" w:rsidRDefault="00CC38BF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 For example</w:t>
      </w:r>
      <w:r w:rsidRPr="0012083B">
        <w:rPr>
          <w:rFonts w:hint="cs"/>
          <w:sz w:val="32"/>
          <w:szCs w:val="32"/>
          <w:rtl/>
          <w:lang w:bidi="fa-IR"/>
        </w:rPr>
        <w:t>،</w:t>
      </w:r>
      <w:r w:rsidRPr="0012083B">
        <w:rPr>
          <w:sz w:val="32"/>
          <w:szCs w:val="32"/>
          <w:lang w:bidi="fa-IR"/>
        </w:rPr>
        <w:t xml:space="preserve"> </w:t>
      </w:r>
      <w:proofErr w:type="gramStart"/>
      <w:r w:rsidRPr="007A4553">
        <w:rPr>
          <w:sz w:val="32"/>
          <w:szCs w:val="32"/>
          <w:highlight w:val="yellow"/>
          <w:lang w:bidi="fa-IR"/>
        </w:rPr>
        <w:t>decades</w:t>
      </w:r>
      <w:proofErr w:type="gramEnd"/>
      <w:r w:rsidRPr="0012083B">
        <w:rPr>
          <w:sz w:val="32"/>
          <w:szCs w:val="32"/>
          <w:lang w:bidi="fa-IR"/>
        </w:rPr>
        <w:t xml:space="preserve"> worth of hospital </w:t>
      </w:r>
      <w:r w:rsidRPr="00887A25">
        <w:rPr>
          <w:sz w:val="32"/>
          <w:szCs w:val="32"/>
          <w:highlight w:val="lightGray"/>
          <w:lang w:bidi="fa-IR"/>
        </w:rPr>
        <w:t>medical records</w:t>
      </w:r>
      <w:r w:rsidRPr="0012083B">
        <w:rPr>
          <w:sz w:val="32"/>
          <w:szCs w:val="32"/>
          <w:lang w:bidi="fa-IR"/>
        </w:rPr>
        <w:t xml:space="preserve"> can be scanned and stored on a </w:t>
      </w:r>
      <w:r w:rsidRPr="00887A25">
        <w:rPr>
          <w:sz w:val="32"/>
          <w:szCs w:val="32"/>
          <w:highlight w:val="green"/>
          <w:lang w:bidi="fa-IR"/>
        </w:rPr>
        <w:t>handful</w:t>
      </w:r>
      <w:r w:rsidRPr="0012083B">
        <w:rPr>
          <w:sz w:val="32"/>
          <w:szCs w:val="32"/>
          <w:lang w:bidi="fa-IR"/>
        </w:rPr>
        <w:t xml:space="preserve"> of optical laser disks that </w:t>
      </w:r>
      <w:r w:rsidRPr="00887A25">
        <w:rPr>
          <w:sz w:val="32"/>
          <w:szCs w:val="32"/>
          <w:highlight w:val="darkCyan"/>
          <w:lang w:bidi="fa-IR"/>
        </w:rPr>
        <w:t>fit</w:t>
      </w:r>
      <w:r w:rsidRPr="0012083B">
        <w:rPr>
          <w:sz w:val="32"/>
          <w:szCs w:val="32"/>
          <w:lang w:bidi="fa-IR"/>
        </w:rPr>
        <w:t xml:space="preserve"> easily on a single </w:t>
      </w:r>
      <w:r w:rsidRPr="00887A25">
        <w:rPr>
          <w:sz w:val="32"/>
          <w:szCs w:val="32"/>
          <w:highlight w:val="cyan"/>
          <w:lang w:bidi="fa-IR"/>
        </w:rPr>
        <w:t>shelf</w:t>
      </w:r>
      <w:r w:rsidRPr="0012083B">
        <w:rPr>
          <w:sz w:val="32"/>
          <w:szCs w:val="32"/>
          <w:lang w:bidi="fa-IR"/>
        </w:rPr>
        <w:t xml:space="preserve">. </w:t>
      </w:r>
    </w:p>
    <w:p w:rsidR="00577D3E" w:rsidRPr="00577D3E" w:rsidRDefault="00577D3E" w:rsidP="00577D3E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مثال ، </w:t>
      </w:r>
      <w:r w:rsidRPr="007A4553">
        <w:rPr>
          <w:rFonts w:hint="cs"/>
          <w:sz w:val="28"/>
          <w:szCs w:val="28"/>
          <w:highlight w:val="yellow"/>
          <w:rtl/>
          <w:lang w:bidi="fa-IR"/>
        </w:rPr>
        <w:t>دهه ها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887A25">
        <w:rPr>
          <w:rFonts w:hint="cs"/>
          <w:sz w:val="28"/>
          <w:szCs w:val="28"/>
          <w:highlight w:val="lightGray"/>
          <w:rtl/>
          <w:lang w:bidi="fa-IR"/>
        </w:rPr>
        <w:t>سوابق پزشکی</w:t>
      </w:r>
      <w:r>
        <w:rPr>
          <w:rFonts w:hint="cs"/>
          <w:sz w:val="28"/>
          <w:szCs w:val="28"/>
          <w:rtl/>
          <w:lang w:bidi="fa-IR"/>
        </w:rPr>
        <w:t xml:space="preserve"> بیمارستا</w:t>
      </w:r>
      <w:r w:rsidR="00887A25">
        <w:rPr>
          <w:rFonts w:hint="cs"/>
          <w:sz w:val="28"/>
          <w:szCs w:val="28"/>
          <w:rtl/>
          <w:lang w:bidi="fa-IR"/>
        </w:rPr>
        <w:t xml:space="preserve">ن را می توان اسکن کرد و روی </w:t>
      </w:r>
      <w:r w:rsidR="00887A25" w:rsidRPr="00887A25">
        <w:rPr>
          <w:rFonts w:hint="cs"/>
          <w:sz w:val="28"/>
          <w:szCs w:val="28"/>
          <w:highlight w:val="green"/>
          <w:rtl/>
          <w:lang w:bidi="fa-IR"/>
        </w:rPr>
        <w:t>تعداد کمی</w:t>
      </w:r>
      <w:r w:rsidR="00887A25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دیسک نوری ذخیره کرد که به راحتی در یک </w:t>
      </w:r>
      <w:r w:rsidRPr="00887A25">
        <w:rPr>
          <w:rFonts w:hint="cs"/>
          <w:sz w:val="28"/>
          <w:szCs w:val="28"/>
          <w:highlight w:val="cyan"/>
          <w:rtl/>
          <w:lang w:bidi="fa-IR"/>
        </w:rPr>
        <w:t>قفسه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887A25">
        <w:rPr>
          <w:rFonts w:hint="cs"/>
          <w:sz w:val="28"/>
          <w:szCs w:val="28"/>
          <w:highlight w:val="darkCyan"/>
          <w:rtl/>
          <w:lang w:bidi="fa-IR"/>
        </w:rPr>
        <w:t>جا می گیرند</w:t>
      </w:r>
      <w:r>
        <w:rPr>
          <w:rFonts w:hint="cs"/>
          <w:sz w:val="28"/>
          <w:szCs w:val="28"/>
          <w:rtl/>
          <w:lang w:bidi="fa-IR"/>
        </w:rPr>
        <w:t>.</w:t>
      </w:r>
    </w:p>
    <w:p w:rsidR="00577D3E" w:rsidRDefault="00CC38BF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The images are </w:t>
      </w:r>
      <w:r w:rsidRPr="009F583E">
        <w:rPr>
          <w:sz w:val="32"/>
          <w:szCs w:val="32"/>
          <w:highlight w:val="green"/>
          <w:lang w:bidi="fa-IR"/>
        </w:rPr>
        <w:t>organized</w:t>
      </w:r>
      <w:r w:rsidRPr="0012083B">
        <w:rPr>
          <w:sz w:val="32"/>
          <w:szCs w:val="32"/>
          <w:lang w:bidi="fa-IR"/>
        </w:rPr>
        <w:t xml:space="preserve"> </w:t>
      </w:r>
      <w:r w:rsidR="00703D78" w:rsidRPr="0012083B">
        <w:rPr>
          <w:sz w:val="32"/>
          <w:szCs w:val="32"/>
          <w:lang w:bidi="fa-IR"/>
        </w:rPr>
        <w:t xml:space="preserve">so they can be retrieved in </w:t>
      </w:r>
      <w:r w:rsidR="00703D78" w:rsidRPr="00D96012">
        <w:rPr>
          <w:sz w:val="32"/>
          <w:szCs w:val="32"/>
          <w:highlight w:val="lightGray"/>
          <w:lang w:bidi="fa-IR"/>
        </w:rPr>
        <w:t>seconds</w:t>
      </w:r>
      <w:r w:rsidR="00703D78" w:rsidRPr="0012083B">
        <w:rPr>
          <w:sz w:val="32"/>
          <w:szCs w:val="32"/>
          <w:lang w:bidi="fa-IR"/>
        </w:rPr>
        <w:t xml:space="preserve"> rather than minutes or hours. </w:t>
      </w:r>
    </w:p>
    <w:p w:rsidR="00577D3E" w:rsidRPr="00577D3E" w:rsidRDefault="00577D3E" w:rsidP="00577D3E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تصاویر به گونه ای </w:t>
      </w:r>
      <w:r w:rsidRPr="009F583E">
        <w:rPr>
          <w:rFonts w:hint="cs"/>
          <w:sz w:val="28"/>
          <w:szCs w:val="28"/>
          <w:highlight w:val="green"/>
          <w:rtl/>
          <w:lang w:bidi="fa-IR"/>
        </w:rPr>
        <w:t>سازمان دهی</w:t>
      </w:r>
      <w:r>
        <w:rPr>
          <w:rFonts w:hint="cs"/>
          <w:sz w:val="28"/>
          <w:szCs w:val="28"/>
          <w:rtl/>
          <w:lang w:bidi="fa-IR"/>
        </w:rPr>
        <w:t xml:space="preserve"> میشوند که درعرض </w:t>
      </w:r>
      <w:r w:rsidRPr="00D96012">
        <w:rPr>
          <w:rFonts w:hint="cs"/>
          <w:sz w:val="28"/>
          <w:szCs w:val="28"/>
          <w:highlight w:val="lightGray"/>
          <w:rtl/>
          <w:lang w:bidi="fa-IR"/>
        </w:rPr>
        <w:t>چند ثانیه</w:t>
      </w:r>
      <w:r>
        <w:rPr>
          <w:rFonts w:hint="cs"/>
          <w:sz w:val="28"/>
          <w:szCs w:val="28"/>
          <w:rtl/>
          <w:lang w:bidi="fa-IR"/>
        </w:rPr>
        <w:t xml:space="preserve"> بازیابی شوند، نه چند دقیقه یا ساعت.</w:t>
      </w:r>
    </w:p>
    <w:p w:rsidR="00E14017" w:rsidRDefault="00703D78" w:rsidP="00BB305A">
      <w:pPr>
        <w:rPr>
          <w:sz w:val="32"/>
          <w:szCs w:val="32"/>
          <w:rtl/>
          <w:lang w:bidi="fa-IR"/>
        </w:rPr>
      </w:pPr>
      <w:r w:rsidRPr="00D96012">
        <w:rPr>
          <w:sz w:val="32"/>
          <w:szCs w:val="32"/>
          <w:highlight w:val="yellow"/>
          <w:lang w:bidi="fa-IR"/>
        </w:rPr>
        <w:t>Medical personnel</w:t>
      </w:r>
      <w:r w:rsidRPr="0012083B">
        <w:rPr>
          <w:sz w:val="32"/>
          <w:szCs w:val="32"/>
          <w:lang w:bidi="fa-IR"/>
        </w:rPr>
        <w:t xml:space="preserve"> who need a hard copy can </w:t>
      </w:r>
      <w:r w:rsidRPr="0046513C">
        <w:rPr>
          <w:sz w:val="32"/>
          <w:szCs w:val="32"/>
          <w:highlight w:val="lightGray"/>
          <w:lang w:bidi="fa-IR"/>
        </w:rPr>
        <w:t>simply</w:t>
      </w:r>
      <w:r w:rsidRPr="0012083B">
        <w:rPr>
          <w:sz w:val="32"/>
          <w:szCs w:val="32"/>
          <w:lang w:bidi="fa-IR"/>
        </w:rPr>
        <w:t xml:space="preserve"> print one out in a </w:t>
      </w:r>
      <w:r w:rsidRPr="0046513C">
        <w:rPr>
          <w:sz w:val="32"/>
          <w:szCs w:val="32"/>
          <w:highlight w:val="green"/>
          <w:lang w:bidi="fa-IR"/>
        </w:rPr>
        <w:t>matter</w:t>
      </w:r>
      <w:r w:rsidRPr="0012083B">
        <w:rPr>
          <w:sz w:val="32"/>
          <w:szCs w:val="32"/>
          <w:lang w:bidi="fa-IR"/>
        </w:rPr>
        <w:t xml:space="preserve"> of seconds.</w:t>
      </w:r>
      <w:r w:rsidR="00E14017" w:rsidRPr="0012083B">
        <w:rPr>
          <w:sz w:val="32"/>
          <w:szCs w:val="32"/>
          <w:lang w:bidi="fa-IR"/>
        </w:rPr>
        <w:t xml:space="preserve">  </w:t>
      </w:r>
    </w:p>
    <w:p w:rsidR="00577D3E" w:rsidRPr="00577D3E" w:rsidRDefault="00577D3E" w:rsidP="00577D3E">
      <w:pPr>
        <w:jc w:val="right"/>
        <w:rPr>
          <w:sz w:val="28"/>
          <w:szCs w:val="28"/>
          <w:lang w:bidi="fa-IR"/>
        </w:rPr>
      </w:pPr>
      <w:r w:rsidRPr="00D96012">
        <w:rPr>
          <w:rFonts w:hint="cs"/>
          <w:sz w:val="28"/>
          <w:szCs w:val="28"/>
          <w:highlight w:val="yellow"/>
          <w:rtl/>
          <w:lang w:bidi="fa-IR"/>
        </w:rPr>
        <w:t>پرسنل پزشکی</w:t>
      </w:r>
      <w:r>
        <w:rPr>
          <w:rFonts w:hint="cs"/>
          <w:sz w:val="28"/>
          <w:szCs w:val="28"/>
          <w:rtl/>
          <w:lang w:bidi="fa-IR"/>
        </w:rPr>
        <w:t xml:space="preserve"> که به نسخه چاپی نیاز دارند ، می توانند </w:t>
      </w:r>
      <w:r w:rsidR="00D96012">
        <w:rPr>
          <w:rFonts w:hint="cs"/>
          <w:sz w:val="28"/>
          <w:szCs w:val="28"/>
          <w:rtl/>
          <w:lang w:bidi="fa-IR"/>
        </w:rPr>
        <w:t xml:space="preserve">به </w:t>
      </w:r>
      <w:r w:rsidR="00D96012" w:rsidRPr="0046513C">
        <w:rPr>
          <w:rFonts w:hint="cs"/>
          <w:sz w:val="28"/>
          <w:szCs w:val="28"/>
          <w:highlight w:val="lightGray"/>
          <w:rtl/>
          <w:lang w:bidi="fa-IR"/>
        </w:rPr>
        <w:t>سادگی</w:t>
      </w:r>
      <w:r w:rsidR="00D96012">
        <w:rPr>
          <w:rFonts w:hint="cs"/>
          <w:sz w:val="28"/>
          <w:szCs w:val="28"/>
          <w:rtl/>
          <w:lang w:bidi="fa-IR"/>
        </w:rPr>
        <w:t xml:space="preserve"> یکی را در </w:t>
      </w:r>
      <w:r w:rsidR="00D96012" w:rsidRPr="0046513C">
        <w:rPr>
          <w:rFonts w:hint="cs"/>
          <w:sz w:val="28"/>
          <w:szCs w:val="28"/>
          <w:highlight w:val="green"/>
          <w:rtl/>
          <w:lang w:bidi="fa-IR"/>
        </w:rPr>
        <w:t>عرض</w:t>
      </w:r>
      <w:r w:rsidR="00D96012">
        <w:rPr>
          <w:rFonts w:hint="cs"/>
          <w:sz w:val="28"/>
          <w:szCs w:val="28"/>
          <w:rtl/>
          <w:lang w:bidi="fa-IR"/>
        </w:rPr>
        <w:t xml:space="preserve"> چند ثانیه</w:t>
      </w:r>
      <w:r>
        <w:rPr>
          <w:rFonts w:hint="cs"/>
          <w:sz w:val="28"/>
          <w:szCs w:val="28"/>
          <w:rtl/>
          <w:lang w:bidi="fa-IR"/>
        </w:rPr>
        <w:t xml:space="preserve"> چاپ کنند.</w:t>
      </w:r>
    </w:p>
    <w:p w:rsidR="00AA7A22" w:rsidRDefault="00E14017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>The real beauty of image processing is that the digitized material can be easily manipulated.</w:t>
      </w:r>
    </w:p>
    <w:p w:rsidR="00AA7A22" w:rsidRPr="00AA7A22" w:rsidRDefault="00AA7A22" w:rsidP="00AA7A22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زیبایی واقعی پردازش تصویر این است که محتوای دیجیتال شده به راحتی قابل ویرایش است.</w:t>
      </w:r>
    </w:p>
    <w:p w:rsidR="00AA7A22" w:rsidRDefault="00E14017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 For example</w:t>
      </w:r>
      <w:r w:rsidRPr="0012083B">
        <w:rPr>
          <w:rFonts w:hint="cs"/>
          <w:sz w:val="32"/>
          <w:szCs w:val="32"/>
          <w:rtl/>
          <w:lang w:bidi="fa-IR"/>
        </w:rPr>
        <w:t>،</w:t>
      </w:r>
      <w:r w:rsidRPr="0012083B">
        <w:rPr>
          <w:sz w:val="32"/>
          <w:szCs w:val="32"/>
          <w:lang w:bidi="fa-IR"/>
        </w:rPr>
        <w:t xml:space="preserve"> any image can be easily faxed to another location (without being printed). </w:t>
      </w:r>
    </w:p>
    <w:p w:rsidR="00AA7A22" w:rsidRPr="00AA7A22" w:rsidRDefault="00AA7A22" w:rsidP="00AA7A22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برای مثال ، هر تصویری را می توان به راحتی به مکان دیگری فکس کرد (بدون چاپ آن ).</w:t>
      </w:r>
    </w:p>
    <w:p w:rsidR="00AA7A22" w:rsidRDefault="00E14017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lastRenderedPageBreak/>
        <w:t>A fax is sent and received as an image.</w:t>
      </w:r>
    </w:p>
    <w:p w:rsidR="00AA7A22" w:rsidRPr="00AA7A22" w:rsidRDefault="00AA7A22" w:rsidP="00AA7A22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یک فکس به صورت تصویر ارسال و دریافت میشود.</w:t>
      </w:r>
    </w:p>
    <w:p w:rsidR="00AA7A22" w:rsidRDefault="00E14017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 The </w:t>
      </w:r>
      <w:r w:rsidRPr="000F7033">
        <w:rPr>
          <w:sz w:val="32"/>
          <w:szCs w:val="32"/>
          <w:highlight w:val="yellow"/>
          <w:lang w:bidi="fa-IR"/>
        </w:rPr>
        <w:t>content</w:t>
      </w:r>
      <w:r w:rsidRPr="0012083B">
        <w:rPr>
          <w:sz w:val="32"/>
          <w:szCs w:val="32"/>
          <w:lang w:bidi="fa-IR"/>
        </w:rPr>
        <w:t xml:space="preserve"> on the fax or any electronic image can be </w:t>
      </w:r>
      <w:r w:rsidRPr="000F7033">
        <w:rPr>
          <w:sz w:val="32"/>
          <w:szCs w:val="32"/>
          <w:highlight w:val="lightGray"/>
          <w:lang w:bidi="fa-IR"/>
        </w:rPr>
        <w:t>manipulated</w:t>
      </w:r>
      <w:r w:rsidRPr="0012083B">
        <w:rPr>
          <w:sz w:val="32"/>
          <w:szCs w:val="32"/>
          <w:lang w:bidi="fa-IR"/>
        </w:rPr>
        <w:t xml:space="preserve"> in many </w:t>
      </w:r>
      <w:r w:rsidRPr="000F7033">
        <w:rPr>
          <w:sz w:val="32"/>
          <w:szCs w:val="32"/>
          <w:highlight w:val="green"/>
          <w:lang w:bidi="fa-IR"/>
        </w:rPr>
        <w:t>ways</w:t>
      </w:r>
      <w:r w:rsidRPr="0012083B">
        <w:rPr>
          <w:sz w:val="32"/>
          <w:szCs w:val="32"/>
          <w:lang w:bidi="fa-IR"/>
        </w:rPr>
        <w:t>.</w:t>
      </w:r>
    </w:p>
    <w:p w:rsidR="00AA7A22" w:rsidRPr="00AA7A22" w:rsidRDefault="00AA7A22" w:rsidP="00AA7A22">
      <w:pPr>
        <w:jc w:val="right"/>
        <w:rPr>
          <w:sz w:val="28"/>
          <w:szCs w:val="28"/>
          <w:rtl/>
          <w:lang w:bidi="fa-IR"/>
        </w:rPr>
      </w:pPr>
      <w:r w:rsidRPr="000F7033">
        <w:rPr>
          <w:rFonts w:hint="cs"/>
          <w:sz w:val="28"/>
          <w:szCs w:val="28"/>
          <w:highlight w:val="yellow"/>
          <w:rtl/>
          <w:lang w:bidi="fa-IR"/>
        </w:rPr>
        <w:t>محتوای</w:t>
      </w:r>
      <w:r>
        <w:rPr>
          <w:rFonts w:hint="cs"/>
          <w:sz w:val="28"/>
          <w:szCs w:val="28"/>
          <w:rtl/>
          <w:lang w:bidi="fa-IR"/>
        </w:rPr>
        <w:t xml:space="preserve"> فکس یا هر تصویر الکترونی</w:t>
      </w:r>
      <w:r w:rsidR="000F7033">
        <w:rPr>
          <w:rFonts w:hint="cs"/>
          <w:sz w:val="28"/>
          <w:szCs w:val="28"/>
          <w:rtl/>
          <w:lang w:bidi="fa-IR"/>
        </w:rPr>
        <w:t xml:space="preserve">کی را می توان به </w:t>
      </w:r>
      <w:r w:rsidR="000F7033" w:rsidRPr="000F7033">
        <w:rPr>
          <w:rFonts w:hint="cs"/>
          <w:sz w:val="28"/>
          <w:szCs w:val="28"/>
          <w:highlight w:val="green"/>
          <w:rtl/>
          <w:lang w:bidi="fa-IR"/>
        </w:rPr>
        <w:t>روش های</w:t>
      </w:r>
      <w:r w:rsidR="000F7033">
        <w:rPr>
          <w:rFonts w:hint="cs"/>
          <w:sz w:val="28"/>
          <w:szCs w:val="28"/>
          <w:rtl/>
          <w:lang w:bidi="fa-IR"/>
        </w:rPr>
        <w:t xml:space="preserve"> زیادی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0F7033">
        <w:rPr>
          <w:rFonts w:hint="cs"/>
          <w:sz w:val="28"/>
          <w:szCs w:val="28"/>
          <w:highlight w:val="lightGray"/>
          <w:rtl/>
          <w:lang w:bidi="fa-IR"/>
        </w:rPr>
        <w:t>ویرایش کرد</w:t>
      </w:r>
      <w:r>
        <w:rPr>
          <w:rFonts w:hint="cs"/>
          <w:sz w:val="28"/>
          <w:szCs w:val="28"/>
          <w:rtl/>
          <w:lang w:bidi="fa-IR"/>
        </w:rPr>
        <w:t>.</w:t>
      </w:r>
    </w:p>
    <w:p w:rsidR="00AA7A22" w:rsidRDefault="00E14017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 OCR software can be used to translate any printed text </w:t>
      </w:r>
      <w:proofErr w:type="gramStart"/>
      <w:r w:rsidRPr="0012083B">
        <w:rPr>
          <w:sz w:val="32"/>
          <w:szCs w:val="32"/>
          <w:lang w:bidi="fa-IR"/>
        </w:rPr>
        <w:t>on  the</w:t>
      </w:r>
      <w:proofErr w:type="gramEnd"/>
      <w:r w:rsidRPr="0012083B">
        <w:rPr>
          <w:sz w:val="32"/>
          <w:szCs w:val="32"/>
          <w:lang w:bidi="fa-IR"/>
        </w:rPr>
        <w:t xml:space="preserve"> stored image to an electronic format.</w:t>
      </w:r>
    </w:p>
    <w:p w:rsidR="00AA7A22" w:rsidRPr="00AA7A22" w:rsidRDefault="00CE5CB9" w:rsidP="00AA7A22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برای ترجمه هر متن چاپ شده روی تصویر ذخیره شده به قالب الکترونیکی استفاده کرد</w:t>
      </w:r>
      <w:r>
        <w:rPr>
          <w:sz w:val="28"/>
          <w:szCs w:val="28"/>
          <w:lang w:bidi="fa-IR"/>
        </w:rPr>
        <w:t>OCR</w:t>
      </w:r>
      <w:r>
        <w:rPr>
          <w:rFonts w:hint="cs"/>
          <w:sz w:val="28"/>
          <w:szCs w:val="28"/>
          <w:rtl/>
          <w:lang w:bidi="fa-IR"/>
        </w:rPr>
        <w:t xml:space="preserve">می توان از نرم افزار </w:t>
      </w:r>
    </w:p>
    <w:p w:rsidR="00CE5CB9" w:rsidRDefault="00E14017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 For example</w:t>
      </w:r>
      <w:r w:rsidRPr="0012083B">
        <w:rPr>
          <w:rFonts w:hint="cs"/>
          <w:sz w:val="32"/>
          <w:szCs w:val="32"/>
          <w:rtl/>
          <w:lang w:bidi="fa-IR"/>
        </w:rPr>
        <w:t>،</w:t>
      </w:r>
      <w:r w:rsidRPr="0012083B">
        <w:rPr>
          <w:sz w:val="32"/>
          <w:szCs w:val="32"/>
          <w:lang w:bidi="fa-IR"/>
        </w:rPr>
        <w:t xml:space="preserve"> a doctor </w:t>
      </w:r>
      <w:r w:rsidRPr="00413808">
        <w:rPr>
          <w:sz w:val="32"/>
          <w:szCs w:val="32"/>
          <w:highlight w:val="yellow"/>
          <w:lang w:bidi="fa-IR"/>
        </w:rPr>
        <w:t>might</w:t>
      </w:r>
      <w:r w:rsidRPr="0012083B">
        <w:rPr>
          <w:sz w:val="32"/>
          <w:szCs w:val="32"/>
          <w:lang w:bidi="fa-IR"/>
        </w:rPr>
        <w:t xml:space="preserve"> </w:t>
      </w:r>
      <w:r w:rsidRPr="00413808">
        <w:rPr>
          <w:sz w:val="32"/>
          <w:szCs w:val="32"/>
          <w:highlight w:val="lightGray"/>
          <w:lang w:bidi="fa-IR"/>
        </w:rPr>
        <w:t>wish</w:t>
      </w:r>
      <w:r w:rsidRPr="0012083B">
        <w:rPr>
          <w:sz w:val="32"/>
          <w:szCs w:val="32"/>
          <w:lang w:bidi="fa-IR"/>
        </w:rPr>
        <w:t xml:space="preserve"> to </w:t>
      </w:r>
      <w:r w:rsidRPr="00413808">
        <w:rPr>
          <w:sz w:val="32"/>
          <w:szCs w:val="32"/>
          <w:highlight w:val="green"/>
          <w:lang w:bidi="fa-IR"/>
        </w:rPr>
        <w:t>pull</w:t>
      </w:r>
      <w:r w:rsidRPr="0012083B">
        <w:rPr>
          <w:sz w:val="32"/>
          <w:szCs w:val="32"/>
          <w:lang w:bidi="fa-IR"/>
        </w:rPr>
        <w:t xml:space="preserve"> selected printed text from various </w:t>
      </w:r>
      <w:r w:rsidRPr="00413808">
        <w:rPr>
          <w:sz w:val="32"/>
          <w:szCs w:val="32"/>
          <w:highlight w:val="darkGray"/>
          <w:lang w:bidi="fa-IR"/>
        </w:rPr>
        <w:t>patient</w:t>
      </w:r>
      <w:r w:rsidRPr="0012083B">
        <w:rPr>
          <w:sz w:val="32"/>
          <w:szCs w:val="32"/>
          <w:lang w:bidi="fa-IR"/>
        </w:rPr>
        <w:t xml:space="preserve"> images into a word processing </w:t>
      </w:r>
      <w:r w:rsidR="00BD4457" w:rsidRPr="0012083B">
        <w:rPr>
          <w:sz w:val="32"/>
          <w:szCs w:val="32"/>
          <w:lang w:bidi="fa-IR"/>
        </w:rPr>
        <w:t xml:space="preserve">document to </w:t>
      </w:r>
      <w:r w:rsidR="00BD4457" w:rsidRPr="00BC06BB">
        <w:rPr>
          <w:sz w:val="32"/>
          <w:szCs w:val="32"/>
          <w:highlight w:val="cyan"/>
          <w:lang w:bidi="fa-IR"/>
        </w:rPr>
        <w:t>compile</w:t>
      </w:r>
      <w:r w:rsidR="00BD4457" w:rsidRPr="0012083B">
        <w:rPr>
          <w:sz w:val="32"/>
          <w:szCs w:val="32"/>
          <w:lang w:bidi="fa-IR"/>
        </w:rPr>
        <w:t xml:space="preserve"> a </w:t>
      </w:r>
      <w:r w:rsidR="00BD4457" w:rsidRPr="00BC06BB">
        <w:rPr>
          <w:sz w:val="32"/>
          <w:szCs w:val="32"/>
          <w:highlight w:val="darkYellow"/>
          <w:lang w:bidi="fa-IR"/>
        </w:rPr>
        <w:t>summary</w:t>
      </w:r>
      <w:r w:rsidR="00BD4457" w:rsidRPr="0012083B">
        <w:rPr>
          <w:sz w:val="32"/>
          <w:szCs w:val="32"/>
          <w:lang w:bidi="fa-IR"/>
        </w:rPr>
        <w:t xml:space="preserve"> of a patient’s </w:t>
      </w:r>
      <w:r w:rsidR="00BD4457" w:rsidRPr="00BC06BB">
        <w:rPr>
          <w:sz w:val="32"/>
          <w:szCs w:val="32"/>
          <w:highlight w:val="magenta"/>
          <w:lang w:bidi="fa-IR"/>
        </w:rPr>
        <w:t>condition</w:t>
      </w:r>
      <w:r w:rsidR="00BD4457" w:rsidRPr="0012083B">
        <w:rPr>
          <w:sz w:val="32"/>
          <w:szCs w:val="32"/>
          <w:lang w:bidi="fa-IR"/>
        </w:rPr>
        <w:t>.</w:t>
      </w:r>
    </w:p>
    <w:p w:rsidR="00CE5CB9" w:rsidRPr="00CE5CB9" w:rsidRDefault="00CE5CB9" w:rsidP="00CE5CB9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مثال ، یک پزشک </w:t>
      </w:r>
      <w:r w:rsidRPr="00413808">
        <w:rPr>
          <w:rFonts w:hint="cs"/>
          <w:sz w:val="28"/>
          <w:szCs w:val="28"/>
          <w:highlight w:val="yellow"/>
          <w:rtl/>
          <w:lang w:bidi="fa-IR"/>
        </w:rPr>
        <w:t>ممکن</w:t>
      </w:r>
      <w:r>
        <w:rPr>
          <w:rFonts w:hint="cs"/>
          <w:sz w:val="28"/>
          <w:szCs w:val="28"/>
          <w:rtl/>
          <w:lang w:bidi="fa-IR"/>
        </w:rPr>
        <w:t xml:space="preserve"> است </w:t>
      </w:r>
      <w:r w:rsidRPr="00413808">
        <w:rPr>
          <w:rFonts w:hint="cs"/>
          <w:sz w:val="28"/>
          <w:szCs w:val="28"/>
          <w:highlight w:val="lightGray"/>
          <w:rtl/>
          <w:lang w:bidi="fa-IR"/>
        </w:rPr>
        <w:t>بخواهد</w:t>
      </w:r>
      <w:r w:rsidR="00413808">
        <w:rPr>
          <w:rFonts w:hint="cs"/>
          <w:sz w:val="28"/>
          <w:szCs w:val="28"/>
          <w:rtl/>
          <w:lang w:bidi="fa-IR"/>
        </w:rPr>
        <w:t xml:space="preserve"> متن های چاپ شده ای را از تصاویر مختلف پرونده های </w:t>
      </w:r>
      <w:r w:rsidR="00413808" w:rsidRPr="00413808">
        <w:rPr>
          <w:rFonts w:hint="cs"/>
          <w:sz w:val="28"/>
          <w:szCs w:val="28"/>
          <w:highlight w:val="darkGray"/>
          <w:rtl/>
          <w:lang w:bidi="fa-IR"/>
        </w:rPr>
        <w:t>بیماران</w:t>
      </w:r>
      <w:r w:rsidR="00413808">
        <w:rPr>
          <w:rFonts w:hint="cs"/>
          <w:sz w:val="28"/>
          <w:szCs w:val="28"/>
          <w:rtl/>
          <w:lang w:bidi="fa-IR"/>
        </w:rPr>
        <w:t xml:space="preserve"> ا</w:t>
      </w:r>
      <w:r w:rsidR="00413808" w:rsidRPr="00413808">
        <w:rPr>
          <w:rFonts w:hint="cs"/>
          <w:sz w:val="28"/>
          <w:szCs w:val="28"/>
          <w:highlight w:val="green"/>
          <w:rtl/>
          <w:lang w:bidi="fa-IR"/>
        </w:rPr>
        <w:t>ستخراج کرده</w:t>
      </w:r>
      <w:r w:rsidR="00413808">
        <w:rPr>
          <w:rFonts w:hint="cs"/>
          <w:sz w:val="28"/>
          <w:szCs w:val="28"/>
          <w:rtl/>
          <w:lang w:bidi="fa-IR"/>
        </w:rPr>
        <w:t xml:space="preserve"> و در یک سند واژ</w:t>
      </w:r>
      <w:r w:rsidR="00BC06BB">
        <w:rPr>
          <w:rFonts w:hint="cs"/>
          <w:sz w:val="28"/>
          <w:szCs w:val="28"/>
          <w:rtl/>
          <w:lang w:bidi="fa-IR"/>
        </w:rPr>
        <w:t xml:space="preserve">ه پرداز وارد کند تا </w:t>
      </w:r>
      <w:r w:rsidR="00BC06BB" w:rsidRPr="00BC06BB">
        <w:rPr>
          <w:rFonts w:hint="cs"/>
          <w:sz w:val="28"/>
          <w:szCs w:val="28"/>
          <w:highlight w:val="darkYellow"/>
          <w:rtl/>
          <w:lang w:bidi="fa-IR"/>
        </w:rPr>
        <w:t>خلاصه</w:t>
      </w:r>
      <w:r w:rsidR="00BC06BB">
        <w:rPr>
          <w:rFonts w:hint="cs"/>
          <w:sz w:val="28"/>
          <w:szCs w:val="28"/>
          <w:rtl/>
          <w:lang w:bidi="fa-IR"/>
        </w:rPr>
        <w:t xml:space="preserve"> از </w:t>
      </w:r>
      <w:r w:rsidR="00BC06BB" w:rsidRPr="00BC06BB">
        <w:rPr>
          <w:rFonts w:hint="cs"/>
          <w:sz w:val="28"/>
          <w:szCs w:val="28"/>
          <w:highlight w:val="magenta"/>
          <w:rtl/>
          <w:lang w:bidi="fa-IR"/>
        </w:rPr>
        <w:t>وضعیت</w:t>
      </w:r>
      <w:r w:rsidR="00BC06BB">
        <w:rPr>
          <w:rFonts w:hint="cs"/>
          <w:sz w:val="28"/>
          <w:szCs w:val="28"/>
          <w:rtl/>
          <w:lang w:bidi="fa-IR"/>
        </w:rPr>
        <w:t xml:space="preserve"> بیمار را </w:t>
      </w:r>
      <w:r w:rsidR="00BC06BB" w:rsidRPr="00BC06BB">
        <w:rPr>
          <w:rFonts w:hint="cs"/>
          <w:sz w:val="28"/>
          <w:szCs w:val="28"/>
          <w:highlight w:val="cyan"/>
          <w:rtl/>
          <w:lang w:bidi="fa-IR"/>
        </w:rPr>
        <w:t>جمع آوری</w:t>
      </w:r>
      <w:r w:rsidR="00BC06BB">
        <w:rPr>
          <w:rFonts w:hint="cs"/>
          <w:sz w:val="28"/>
          <w:szCs w:val="28"/>
          <w:rtl/>
          <w:lang w:bidi="fa-IR"/>
        </w:rPr>
        <w:t xml:space="preserve"> کند.</w:t>
      </w:r>
    </w:p>
    <w:p w:rsidR="00CC38BF" w:rsidRDefault="00BD4457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 The doctor can even select specific graphic images (X-rays</w:t>
      </w:r>
      <w:r w:rsidRPr="0012083B">
        <w:rPr>
          <w:rFonts w:hint="cs"/>
          <w:sz w:val="32"/>
          <w:szCs w:val="32"/>
          <w:rtl/>
          <w:lang w:bidi="fa-IR"/>
        </w:rPr>
        <w:t>،</w:t>
      </w:r>
      <w:r w:rsidRPr="0012083B">
        <w:rPr>
          <w:sz w:val="32"/>
          <w:szCs w:val="32"/>
          <w:lang w:bidi="fa-IR"/>
        </w:rPr>
        <w:t xml:space="preserve"> photos</w:t>
      </w:r>
      <w:r w:rsidRPr="0012083B">
        <w:rPr>
          <w:rFonts w:hint="cs"/>
          <w:sz w:val="32"/>
          <w:szCs w:val="32"/>
          <w:rtl/>
          <w:lang w:bidi="fa-IR"/>
        </w:rPr>
        <w:t>،</w:t>
      </w:r>
      <w:r w:rsidRPr="0012083B">
        <w:rPr>
          <w:sz w:val="32"/>
          <w:szCs w:val="32"/>
          <w:lang w:bidi="fa-IR"/>
        </w:rPr>
        <w:t xml:space="preserve"> or drawings) from the patient’s record for inclusion in the summary report.</w:t>
      </w:r>
    </w:p>
    <w:p w:rsidR="00CE5CB9" w:rsidRPr="00CE5CB9" w:rsidRDefault="00CE5CB9" w:rsidP="00CE5CB9">
      <w:pPr>
        <w:jc w:val="right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پزشک حتی می تواند تصاویر گرافیکی خاصی ( مانند عکس اشعه ایکس ، عکس ها یا نقاشی ها ) را زا پرونده بیمار انتخاب کرده و در گزارش خلاصه بگنجاند.</w:t>
      </w:r>
    </w:p>
    <w:p w:rsidR="005168F3" w:rsidRPr="0012083B" w:rsidRDefault="005168F3" w:rsidP="00BB305A">
      <w:pPr>
        <w:rPr>
          <w:sz w:val="32"/>
          <w:szCs w:val="32"/>
          <w:lang w:bidi="fa-IR"/>
        </w:rPr>
      </w:pPr>
    </w:p>
    <w:p w:rsidR="005168F3" w:rsidRDefault="005168F3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Section </w:t>
      </w:r>
      <w:proofErr w:type="gramStart"/>
      <w:r w:rsidRPr="0012083B">
        <w:rPr>
          <w:sz w:val="32"/>
          <w:szCs w:val="32"/>
          <w:lang w:bidi="fa-IR"/>
        </w:rPr>
        <w:t>Two :</w:t>
      </w:r>
      <w:proofErr w:type="gramEnd"/>
      <w:r w:rsidRPr="0012083B">
        <w:rPr>
          <w:sz w:val="32"/>
          <w:szCs w:val="32"/>
          <w:lang w:bidi="fa-IR"/>
        </w:rPr>
        <w:t xml:space="preserve"> </w:t>
      </w:r>
      <w:r w:rsidRPr="0018283F">
        <w:rPr>
          <w:sz w:val="32"/>
          <w:szCs w:val="32"/>
          <w:highlight w:val="yellow"/>
          <w:lang w:bidi="fa-IR"/>
        </w:rPr>
        <w:t>Further</w:t>
      </w:r>
      <w:r w:rsidRPr="0012083B">
        <w:rPr>
          <w:sz w:val="32"/>
          <w:szCs w:val="32"/>
          <w:lang w:bidi="fa-IR"/>
        </w:rPr>
        <w:t xml:space="preserve"> Reading </w:t>
      </w:r>
    </w:p>
    <w:p w:rsidR="00CE5CB9" w:rsidRPr="00CE5CB9" w:rsidRDefault="00CE5CB9" w:rsidP="00CE5CB9">
      <w:pPr>
        <w:jc w:val="right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بخش دوم : مطالعه </w:t>
      </w:r>
      <w:r w:rsidRPr="0018283F">
        <w:rPr>
          <w:rFonts w:hint="cs"/>
          <w:sz w:val="28"/>
          <w:szCs w:val="28"/>
          <w:highlight w:val="yellow"/>
          <w:rtl/>
          <w:lang w:bidi="fa-IR"/>
        </w:rPr>
        <w:t>بیشتر</w:t>
      </w:r>
    </w:p>
    <w:p w:rsidR="005168F3" w:rsidRDefault="005168F3" w:rsidP="00BB305A">
      <w:pPr>
        <w:rPr>
          <w:sz w:val="32"/>
          <w:szCs w:val="32"/>
          <w:rtl/>
          <w:lang w:bidi="fa-IR"/>
        </w:rPr>
      </w:pPr>
      <w:r w:rsidRPr="002C34A6">
        <w:rPr>
          <w:sz w:val="32"/>
          <w:szCs w:val="32"/>
          <w:highlight w:val="yellow"/>
          <w:lang w:bidi="fa-IR"/>
        </w:rPr>
        <w:t>Magnetic</w:t>
      </w:r>
      <w:r w:rsidRPr="0012083B">
        <w:rPr>
          <w:sz w:val="32"/>
          <w:szCs w:val="32"/>
          <w:lang w:bidi="fa-IR"/>
        </w:rPr>
        <w:t xml:space="preserve"> </w:t>
      </w:r>
      <w:r w:rsidRPr="002C34A6">
        <w:rPr>
          <w:sz w:val="32"/>
          <w:szCs w:val="32"/>
          <w:highlight w:val="lightGray"/>
          <w:lang w:bidi="fa-IR"/>
        </w:rPr>
        <w:t>Stripes</w:t>
      </w:r>
      <w:r w:rsidRPr="0012083B">
        <w:rPr>
          <w:sz w:val="32"/>
          <w:szCs w:val="32"/>
          <w:lang w:bidi="fa-IR"/>
        </w:rPr>
        <w:t xml:space="preserve"> and Smart Cards</w:t>
      </w:r>
    </w:p>
    <w:p w:rsidR="00CE5CB9" w:rsidRPr="00CE5CB9" w:rsidRDefault="002C34A6" w:rsidP="00CE5CB9">
      <w:pPr>
        <w:jc w:val="right"/>
        <w:rPr>
          <w:sz w:val="28"/>
          <w:szCs w:val="28"/>
          <w:rtl/>
          <w:lang w:bidi="fa-IR"/>
        </w:rPr>
      </w:pPr>
      <w:r w:rsidRPr="002C34A6">
        <w:rPr>
          <w:rFonts w:hint="cs"/>
          <w:sz w:val="28"/>
          <w:szCs w:val="28"/>
          <w:highlight w:val="lightGray"/>
          <w:rtl/>
          <w:lang w:bidi="fa-IR"/>
        </w:rPr>
        <w:t>خطوط</w:t>
      </w:r>
      <w:r w:rsidR="00CE5CB9">
        <w:rPr>
          <w:rFonts w:hint="cs"/>
          <w:sz w:val="28"/>
          <w:szCs w:val="28"/>
          <w:rtl/>
          <w:lang w:bidi="fa-IR"/>
        </w:rPr>
        <w:t xml:space="preserve"> </w:t>
      </w:r>
      <w:r w:rsidR="00CE5CB9" w:rsidRPr="002C34A6">
        <w:rPr>
          <w:rFonts w:hint="cs"/>
          <w:sz w:val="28"/>
          <w:szCs w:val="28"/>
          <w:highlight w:val="yellow"/>
          <w:rtl/>
          <w:lang w:bidi="fa-IR"/>
        </w:rPr>
        <w:t>مغناطیسی</w:t>
      </w:r>
      <w:r w:rsidR="00CE5CB9">
        <w:rPr>
          <w:rFonts w:hint="cs"/>
          <w:sz w:val="28"/>
          <w:szCs w:val="28"/>
          <w:rtl/>
          <w:lang w:bidi="fa-IR"/>
        </w:rPr>
        <w:t xml:space="preserve"> و کارت های هوشمند.</w:t>
      </w:r>
    </w:p>
    <w:p w:rsidR="00FC3A83" w:rsidRDefault="005168F3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The magnetic stripes on the </w:t>
      </w:r>
      <w:r w:rsidRPr="00BF6AB7">
        <w:rPr>
          <w:sz w:val="32"/>
          <w:szCs w:val="32"/>
          <w:highlight w:val="yellow"/>
          <w:lang w:bidi="fa-IR"/>
        </w:rPr>
        <w:t>back</w:t>
      </w:r>
      <w:r w:rsidRPr="0012083B">
        <w:rPr>
          <w:sz w:val="32"/>
          <w:szCs w:val="32"/>
          <w:lang w:bidi="fa-IR"/>
        </w:rPr>
        <w:t xml:space="preserve"> of </w:t>
      </w:r>
      <w:r w:rsidRPr="00BF6AB7">
        <w:rPr>
          <w:sz w:val="32"/>
          <w:szCs w:val="32"/>
          <w:highlight w:val="lightGray"/>
          <w:lang w:bidi="fa-IR"/>
        </w:rPr>
        <w:t>charge cards</w:t>
      </w:r>
      <w:r w:rsidRPr="0012083B">
        <w:rPr>
          <w:sz w:val="32"/>
          <w:szCs w:val="32"/>
          <w:lang w:bidi="fa-IR"/>
        </w:rPr>
        <w:t xml:space="preserve"> </w:t>
      </w:r>
      <w:r w:rsidRPr="005F54E2">
        <w:rPr>
          <w:sz w:val="32"/>
          <w:szCs w:val="32"/>
          <w:highlight w:val="green"/>
          <w:lang w:bidi="fa-IR"/>
        </w:rPr>
        <w:t>badges</w:t>
      </w:r>
      <w:r w:rsidRPr="0012083B">
        <w:rPr>
          <w:sz w:val="32"/>
          <w:szCs w:val="32"/>
          <w:lang w:bidi="fa-IR"/>
        </w:rPr>
        <w:t xml:space="preserve"> </w:t>
      </w:r>
      <w:r w:rsidRPr="005F54E2">
        <w:rPr>
          <w:sz w:val="32"/>
          <w:szCs w:val="32"/>
          <w:highlight w:val="darkCyan"/>
          <w:lang w:bidi="fa-IR"/>
        </w:rPr>
        <w:t>offer</w:t>
      </w:r>
      <w:r w:rsidRPr="0012083B">
        <w:rPr>
          <w:sz w:val="32"/>
          <w:szCs w:val="32"/>
          <w:lang w:bidi="fa-IR"/>
        </w:rPr>
        <w:t xml:space="preserve"> another </w:t>
      </w:r>
      <w:r w:rsidRPr="005F54E2">
        <w:rPr>
          <w:sz w:val="32"/>
          <w:szCs w:val="32"/>
          <w:highlight w:val="cyan"/>
          <w:lang w:bidi="fa-IR"/>
        </w:rPr>
        <w:t>means</w:t>
      </w:r>
      <w:r w:rsidRPr="0012083B">
        <w:rPr>
          <w:sz w:val="32"/>
          <w:szCs w:val="32"/>
          <w:lang w:bidi="fa-IR"/>
        </w:rPr>
        <w:t xml:space="preserve"> of data entry at the source. </w:t>
      </w:r>
    </w:p>
    <w:p w:rsidR="00FC3A83" w:rsidRPr="00FC3A83" w:rsidRDefault="00FC3A83" w:rsidP="00FC3A83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نوارهای مغناطیسی </w:t>
      </w:r>
      <w:r w:rsidRPr="00BF6AB7">
        <w:rPr>
          <w:rFonts w:hint="cs"/>
          <w:sz w:val="28"/>
          <w:szCs w:val="28"/>
          <w:highlight w:val="yellow"/>
          <w:rtl/>
          <w:lang w:bidi="fa-IR"/>
        </w:rPr>
        <w:t>پشت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BF6AB7">
        <w:rPr>
          <w:rFonts w:hint="cs"/>
          <w:sz w:val="28"/>
          <w:szCs w:val="28"/>
          <w:highlight w:val="lightGray"/>
          <w:rtl/>
          <w:lang w:bidi="fa-IR"/>
        </w:rPr>
        <w:t>کارت های اعتباری</w:t>
      </w:r>
      <w:r w:rsidR="005F54E2">
        <w:rPr>
          <w:rFonts w:hint="cs"/>
          <w:sz w:val="28"/>
          <w:szCs w:val="28"/>
          <w:rtl/>
          <w:lang w:bidi="fa-IR"/>
        </w:rPr>
        <w:t xml:space="preserve"> و </w:t>
      </w:r>
      <w:r w:rsidR="005F54E2" w:rsidRPr="005F54E2">
        <w:rPr>
          <w:rFonts w:hint="cs"/>
          <w:sz w:val="28"/>
          <w:szCs w:val="28"/>
          <w:highlight w:val="green"/>
          <w:rtl/>
          <w:lang w:bidi="fa-IR"/>
        </w:rPr>
        <w:t>کارت های شناسایی</w:t>
      </w:r>
      <w:r>
        <w:rPr>
          <w:rFonts w:hint="cs"/>
          <w:sz w:val="28"/>
          <w:szCs w:val="28"/>
          <w:rtl/>
          <w:lang w:bidi="fa-IR"/>
        </w:rPr>
        <w:t xml:space="preserve"> ، </w:t>
      </w:r>
      <w:r w:rsidRPr="005F54E2">
        <w:rPr>
          <w:rFonts w:hint="cs"/>
          <w:sz w:val="28"/>
          <w:szCs w:val="28"/>
          <w:highlight w:val="cyan"/>
          <w:rtl/>
          <w:lang w:bidi="fa-IR"/>
        </w:rPr>
        <w:t>راهی</w:t>
      </w:r>
      <w:r>
        <w:rPr>
          <w:rFonts w:hint="cs"/>
          <w:sz w:val="28"/>
          <w:szCs w:val="28"/>
          <w:rtl/>
          <w:lang w:bidi="fa-IR"/>
        </w:rPr>
        <w:t xml:space="preserve"> دیگر برای ورود داده ها از مبدا </w:t>
      </w:r>
      <w:r w:rsidRPr="005F54E2">
        <w:rPr>
          <w:rFonts w:hint="cs"/>
          <w:sz w:val="28"/>
          <w:szCs w:val="28"/>
          <w:highlight w:val="darkCyan"/>
          <w:rtl/>
          <w:lang w:bidi="fa-IR"/>
        </w:rPr>
        <w:t>فراهم</w:t>
      </w:r>
      <w:r>
        <w:rPr>
          <w:rFonts w:hint="cs"/>
          <w:sz w:val="28"/>
          <w:szCs w:val="28"/>
          <w:rtl/>
          <w:lang w:bidi="fa-IR"/>
        </w:rPr>
        <w:t xml:space="preserve"> می کنند.</w:t>
      </w:r>
    </w:p>
    <w:p w:rsidR="00FC3A83" w:rsidRDefault="005168F3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The magnetic stripes are </w:t>
      </w:r>
      <w:r w:rsidRPr="00B27F6A">
        <w:rPr>
          <w:sz w:val="32"/>
          <w:szCs w:val="32"/>
          <w:highlight w:val="yellow"/>
          <w:lang w:bidi="fa-IR"/>
        </w:rPr>
        <w:t>encoded</w:t>
      </w:r>
      <w:r w:rsidRPr="0012083B">
        <w:rPr>
          <w:sz w:val="32"/>
          <w:szCs w:val="32"/>
          <w:lang w:bidi="fa-IR"/>
        </w:rPr>
        <w:t xml:space="preserve"> with data </w:t>
      </w:r>
      <w:r w:rsidRPr="00B27F6A">
        <w:rPr>
          <w:sz w:val="32"/>
          <w:szCs w:val="32"/>
          <w:highlight w:val="lightGray"/>
          <w:lang w:bidi="fa-IR"/>
        </w:rPr>
        <w:t>appropriate</w:t>
      </w:r>
      <w:r w:rsidRPr="0012083B">
        <w:rPr>
          <w:sz w:val="32"/>
          <w:szCs w:val="32"/>
          <w:lang w:bidi="fa-IR"/>
        </w:rPr>
        <w:t xml:space="preserve"> for specific applications.</w:t>
      </w:r>
    </w:p>
    <w:p w:rsidR="00FC3A83" w:rsidRPr="00FC3A83" w:rsidRDefault="00B27F6A" w:rsidP="00FC3A83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خطوط مغناطیسی</w:t>
      </w:r>
      <w:r w:rsidR="00FC3A83">
        <w:rPr>
          <w:rFonts w:hint="cs"/>
          <w:sz w:val="28"/>
          <w:szCs w:val="28"/>
          <w:rtl/>
          <w:lang w:bidi="fa-IR"/>
        </w:rPr>
        <w:t xml:space="preserve"> با داده هایی</w:t>
      </w:r>
      <w:r>
        <w:rPr>
          <w:rFonts w:hint="cs"/>
          <w:sz w:val="28"/>
          <w:szCs w:val="28"/>
          <w:rtl/>
          <w:lang w:bidi="fa-IR"/>
        </w:rPr>
        <w:t xml:space="preserve"> که برای برنامه های خاص</w:t>
      </w:r>
      <w:r w:rsidR="00FC3A83">
        <w:rPr>
          <w:rFonts w:hint="cs"/>
          <w:sz w:val="28"/>
          <w:szCs w:val="28"/>
          <w:rtl/>
          <w:lang w:bidi="fa-IR"/>
        </w:rPr>
        <w:t xml:space="preserve"> </w:t>
      </w:r>
      <w:r w:rsidR="00FC3A83" w:rsidRPr="00B27F6A">
        <w:rPr>
          <w:rFonts w:hint="cs"/>
          <w:sz w:val="28"/>
          <w:szCs w:val="28"/>
          <w:highlight w:val="lightGray"/>
          <w:rtl/>
          <w:lang w:bidi="fa-IR"/>
        </w:rPr>
        <w:t>متناسب</w:t>
      </w:r>
      <w:r w:rsidR="00FC3A83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هستند</w:t>
      </w:r>
      <w:r w:rsidR="00FC3A83">
        <w:rPr>
          <w:rFonts w:hint="cs"/>
          <w:sz w:val="28"/>
          <w:szCs w:val="28"/>
          <w:rtl/>
          <w:lang w:bidi="fa-IR"/>
        </w:rPr>
        <w:t xml:space="preserve"> </w:t>
      </w:r>
      <w:r w:rsidR="00FC3A83" w:rsidRPr="00B27F6A">
        <w:rPr>
          <w:rFonts w:hint="cs"/>
          <w:sz w:val="28"/>
          <w:szCs w:val="28"/>
          <w:highlight w:val="yellow"/>
          <w:rtl/>
          <w:lang w:bidi="fa-IR"/>
        </w:rPr>
        <w:t>رمزگذاری</w:t>
      </w:r>
      <w:r>
        <w:rPr>
          <w:rFonts w:hint="cs"/>
          <w:sz w:val="28"/>
          <w:szCs w:val="28"/>
          <w:rtl/>
          <w:lang w:bidi="fa-IR"/>
        </w:rPr>
        <w:t xml:space="preserve"> می شوند</w:t>
      </w:r>
      <w:r w:rsidR="00FC3A83">
        <w:rPr>
          <w:rFonts w:hint="cs"/>
          <w:sz w:val="28"/>
          <w:szCs w:val="28"/>
          <w:rtl/>
          <w:lang w:bidi="fa-IR"/>
        </w:rPr>
        <w:t>.</w:t>
      </w:r>
    </w:p>
    <w:p w:rsidR="005168F3" w:rsidRDefault="005168F3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lastRenderedPageBreak/>
        <w:t xml:space="preserve"> For example</w:t>
      </w:r>
      <w:r w:rsidRPr="0012083B">
        <w:rPr>
          <w:rFonts w:hint="cs"/>
          <w:sz w:val="32"/>
          <w:szCs w:val="32"/>
          <w:rtl/>
          <w:lang w:bidi="fa-IR"/>
        </w:rPr>
        <w:t>،</w:t>
      </w:r>
      <w:r w:rsidRPr="0012083B">
        <w:rPr>
          <w:sz w:val="32"/>
          <w:szCs w:val="32"/>
          <w:lang w:bidi="fa-IR"/>
        </w:rPr>
        <w:t xml:space="preserve"> your account number and personal </w:t>
      </w:r>
      <w:r w:rsidRPr="00AD3E10">
        <w:rPr>
          <w:sz w:val="32"/>
          <w:szCs w:val="32"/>
          <w:highlight w:val="yellow"/>
          <w:lang w:bidi="fa-IR"/>
        </w:rPr>
        <w:t>identification</w:t>
      </w:r>
      <w:r w:rsidRPr="0012083B">
        <w:rPr>
          <w:sz w:val="32"/>
          <w:szCs w:val="32"/>
          <w:lang w:bidi="fa-IR"/>
        </w:rPr>
        <w:t xml:space="preserve"> </w:t>
      </w:r>
      <w:r w:rsidR="00424D4A" w:rsidRPr="0012083B">
        <w:rPr>
          <w:sz w:val="32"/>
          <w:szCs w:val="32"/>
          <w:lang w:bidi="fa-IR"/>
        </w:rPr>
        <w:t xml:space="preserve">number are encoded on a card for </w:t>
      </w:r>
      <w:r w:rsidR="00424D4A" w:rsidRPr="00AD3E10">
        <w:rPr>
          <w:sz w:val="32"/>
          <w:szCs w:val="32"/>
          <w:highlight w:val="green"/>
          <w:lang w:bidi="fa-IR"/>
        </w:rPr>
        <w:t>automatic teller</w:t>
      </w:r>
      <w:r w:rsidR="00424D4A" w:rsidRPr="0012083B">
        <w:rPr>
          <w:sz w:val="32"/>
          <w:szCs w:val="32"/>
          <w:lang w:bidi="fa-IR"/>
        </w:rPr>
        <w:t xml:space="preserve"> </w:t>
      </w:r>
      <w:r w:rsidR="00424D4A" w:rsidRPr="00AD3E10">
        <w:rPr>
          <w:sz w:val="32"/>
          <w:szCs w:val="32"/>
          <w:highlight w:val="darkGray"/>
          <w:lang w:bidi="fa-IR"/>
        </w:rPr>
        <w:t>machines</w:t>
      </w:r>
      <w:r w:rsidR="00424D4A" w:rsidRPr="0012083B">
        <w:rPr>
          <w:sz w:val="32"/>
          <w:szCs w:val="32"/>
          <w:lang w:bidi="fa-IR"/>
        </w:rPr>
        <w:t>.</w:t>
      </w:r>
    </w:p>
    <w:p w:rsidR="00FC3A83" w:rsidRPr="00FC3A83" w:rsidRDefault="00FC3A83" w:rsidP="00FC3A83">
      <w:pPr>
        <w:jc w:val="right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برای مثال ، شماره حساب و شماره شناسایی شخص</w:t>
      </w:r>
      <w:r w:rsidR="00AD3E10">
        <w:rPr>
          <w:rFonts w:hint="cs"/>
          <w:sz w:val="28"/>
          <w:szCs w:val="28"/>
          <w:rtl/>
          <w:lang w:bidi="fa-IR"/>
        </w:rPr>
        <w:t>ی</w:t>
      </w:r>
      <w:r>
        <w:rPr>
          <w:rFonts w:hint="cs"/>
          <w:sz w:val="28"/>
          <w:szCs w:val="28"/>
          <w:rtl/>
          <w:lang w:bidi="fa-IR"/>
        </w:rPr>
        <w:t xml:space="preserve"> شما روی کارتی برای </w:t>
      </w:r>
      <w:r w:rsidRPr="00AD3E10">
        <w:rPr>
          <w:rFonts w:hint="cs"/>
          <w:sz w:val="28"/>
          <w:szCs w:val="28"/>
          <w:highlight w:val="darkGray"/>
          <w:rtl/>
          <w:lang w:bidi="fa-IR"/>
        </w:rPr>
        <w:t>دستگاه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AD3E10">
        <w:rPr>
          <w:rFonts w:hint="cs"/>
          <w:sz w:val="28"/>
          <w:szCs w:val="28"/>
          <w:highlight w:val="green"/>
          <w:rtl/>
          <w:lang w:bidi="fa-IR"/>
        </w:rPr>
        <w:t>خود پرداز</w:t>
      </w:r>
      <w:r>
        <w:rPr>
          <w:rFonts w:hint="cs"/>
          <w:sz w:val="28"/>
          <w:szCs w:val="28"/>
          <w:rtl/>
          <w:lang w:bidi="fa-IR"/>
        </w:rPr>
        <w:t xml:space="preserve"> رمزگذاری میشود.</w:t>
      </w:r>
    </w:p>
    <w:p w:rsidR="00FC3A83" w:rsidRDefault="00424D4A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Magnetic stripes </w:t>
      </w:r>
      <w:r w:rsidRPr="00DB5A9C">
        <w:rPr>
          <w:sz w:val="32"/>
          <w:szCs w:val="32"/>
          <w:highlight w:val="green"/>
          <w:lang w:bidi="fa-IR"/>
        </w:rPr>
        <w:t>contain</w:t>
      </w:r>
      <w:r w:rsidRPr="0012083B">
        <w:rPr>
          <w:sz w:val="32"/>
          <w:szCs w:val="32"/>
          <w:lang w:bidi="fa-IR"/>
        </w:rPr>
        <w:t xml:space="preserve"> </w:t>
      </w:r>
      <w:r w:rsidRPr="00DB5A9C">
        <w:rPr>
          <w:sz w:val="32"/>
          <w:szCs w:val="32"/>
          <w:highlight w:val="lightGray"/>
          <w:lang w:bidi="fa-IR"/>
        </w:rPr>
        <w:t>much</w:t>
      </w:r>
      <w:r w:rsidRPr="0012083B">
        <w:rPr>
          <w:sz w:val="32"/>
          <w:szCs w:val="32"/>
          <w:lang w:bidi="fa-IR"/>
        </w:rPr>
        <w:t xml:space="preserve"> more data </w:t>
      </w:r>
      <w:r w:rsidRPr="00DB5A9C">
        <w:rPr>
          <w:sz w:val="32"/>
          <w:szCs w:val="32"/>
          <w:highlight w:val="darkCyan"/>
          <w:lang w:bidi="fa-IR"/>
        </w:rPr>
        <w:t>per</w:t>
      </w:r>
      <w:r w:rsidRPr="0012083B">
        <w:rPr>
          <w:sz w:val="32"/>
          <w:szCs w:val="32"/>
          <w:lang w:bidi="fa-IR"/>
        </w:rPr>
        <w:t xml:space="preserve"> </w:t>
      </w:r>
      <w:r w:rsidRPr="00DB5A9C">
        <w:rPr>
          <w:sz w:val="32"/>
          <w:szCs w:val="32"/>
          <w:highlight w:val="cyan"/>
          <w:lang w:bidi="fa-IR"/>
        </w:rPr>
        <w:t>unit</w:t>
      </w:r>
      <w:r w:rsidRPr="0012083B">
        <w:rPr>
          <w:sz w:val="32"/>
          <w:szCs w:val="32"/>
          <w:lang w:bidi="fa-IR"/>
        </w:rPr>
        <w:t xml:space="preserve"> of space than do printed characters or bar codes.</w:t>
      </w:r>
    </w:p>
    <w:p w:rsidR="00FC3A83" w:rsidRPr="00FC3A83" w:rsidRDefault="00DB5A9C" w:rsidP="00DB5A9C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نوار های مغناطیسی داده های </w:t>
      </w:r>
      <w:r w:rsidRPr="00DB5A9C">
        <w:rPr>
          <w:rFonts w:hint="cs"/>
          <w:sz w:val="28"/>
          <w:szCs w:val="28"/>
          <w:highlight w:val="lightGray"/>
          <w:rtl/>
          <w:lang w:bidi="fa-IR"/>
        </w:rPr>
        <w:t>بسیار</w:t>
      </w:r>
      <w:r>
        <w:rPr>
          <w:rFonts w:hint="cs"/>
          <w:sz w:val="28"/>
          <w:szCs w:val="28"/>
          <w:rtl/>
          <w:lang w:bidi="fa-IR"/>
        </w:rPr>
        <w:t xml:space="preserve"> بیشتری را در هر </w:t>
      </w:r>
      <w:r w:rsidRPr="00DB5A9C">
        <w:rPr>
          <w:rFonts w:hint="cs"/>
          <w:sz w:val="28"/>
          <w:szCs w:val="28"/>
          <w:highlight w:val="cyan"/>
          <w:rtl/>
          <w:lang w:bidi="fa-IR"/>
        </w:rPr>
        <w:t>واحد</w:t>
      </w:r>
      <w:bookmarkStart w:id="6" w:name="_GoBack"/>
      <w:bookmarkEnd w:id="6"/>
      <w:r>
        <w:rPr>
          <w:rFonts w:hint="cs"/>
          <w:sz w:val="28"/>
          <w:szCs w:val="28"/>
          <w:rtl/>
          <w:lang w:bidi="fa-IR"/>
        </w:rPr>
        <w:t xml:space="preserve"> فضا </w:t>
      </w:r>
      <w:r w:rsidRPr="00DB5A9C">
        <w:rPr>
          <w:rFonts w:hint="cs"/>
          <w:sz w:val="28"/>
          <w:szCs w:val="28"/>
          <w:highlight w:val="darkCyan"/>
          <w:rtl/>
          <w:lang w:bidi="fa-IR"/>
        </w:rPr>
        <w:t>نسبت</w:t>
      </w:r>
      <w:r>
        <w:rPr>
          <w:rFonts w:hint="cs"/>
          <w:sz w:val="28"/>
          <w:szCs w:val="28"/>
          <w:rtl/>
          <w:lang w:bidi="fa-IR"/>
        </w:rPr>
        <w:t xml:space="preserve"> به حروف چاپی یا بارکدها </w:t>
      </w:r>
      <w:r w:rsidRPr="00DB5A9C">
        <w:rPr>
          <w:rFonts w:hint="cs"/>
          <w:sz w:val="28"/>
          <w:szCs w:val="28"/>
          <w:highlight w:val="green"/>
          <w:rtl/>
          <w:lang w:bidi="fa-IR"/>
        </w:rPr>
        <w:t>حاوی</w:t>
      </w:r>
      <w:r>
        <w:rPr>
          <w:rFonts w:hint="cs"/>
          <w:sz w:val="28"/>
          <w:szCs w:val="28"/>
          <w:rtl/>
          <w:lang w:bidi="fa-IR"/>
        </w:rPr>
        <w:t xml:space="preserve"> هستند.</w:t>
      </w:r>
    </w:p>
    <w:p w:rsidR="00FC3A83" w:rsidRDefault="00424D4A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>Plus</w:t>
      </w:r>
      <w:r w:rsidRPr="0012083B">
        <w:rPr>
          <w:rFonts w:hint="cs"/>
          <w:sz w:val="32"/>
          <w:szCs w:val="32"/>
          <w:rtl/>
          <w:lang w:bidi="fa-IR"/>
        </w:rPr>
        <w:t>؛</w:t>
      </w:r>
      <w:r w:rsidRPr="0012083B">
        <w:rPr>
          <w:sz w:val="32"/>
          <w:szCs w:val="32"/>
          <w:lang w:bidi="fa-IR"/>
        </w:rPr>
        <w:t xml:space="preserve"> because they cannot be read visually</w:t>
      </w:r>
      <w:r w:rsidRPr="0012083B">
        <w:rPr>
          <w:rFonts w:hint="cs"/>
          <w:sz w:val="32"/>
          <w:szCs w:val="32"/>
          <w:rtl/>
          <w:lang w:bidi="fa-IR"/>
        </w:rPr>
        <w:t>،</w:t>
      </w:r>
      <w:r w:rsidRPr="0012083B">
        <w:rPr>
          <w:sz w:val="32"/>
          <w:szCs w:val="32"/>
          <w:lang w:bidi="fa-IR"/>
        </w:rPr>
        <w:t xml:space="preserve"> they are perfect for storing confidential data</w:t>
      </w:r>
      <w:r w:rsidRPr="0012083B">
        <w:rPr>
          <w:rFonts w:hint="cs"/>
          <w:sz w:val="32"/>
          <w:szCs w:val="32"/>
          <w:rtl/>
          <w:lang w:bidi="fa-IR"/>
        </w:rPr>
        <w:t>،</w:t>
      </w:r>
      <w:r w:rsidRPr="0012083B">
        <w:rPr>
          <w:sz w:val="32"/>
          <w:szCs w:val="32"/>
          <w:lang w:bidi="fa-IR"/>
        </w:rPr>
        <w:t xml:space="preserve"> such as a personal </w:t>
      </w:r>
      <w:proofErr w:type="spellStart"/>
      <w:r w:rsidRPr="0012083B">
        <w:rPr>
          <w:sz w:val="32"/>
          <w:szCs w:val="32"/>
          <w:lang w:bidi="fa-IR"/>
        </w:rPr>
        <w:t>identifica-</w:t>
      </w:r>
      <w:r w:rsidR="00A347DF" w:rsidRPr="0012083B">
        <w:rPr>
          <w:sz w:val="32"/>
          <w:szCs w:val="32"/>
          <w:lang w:bidi="fa-IR"/>
        </w:rPr>
        <w:t>tion</w:t>
      </w:r>
      <w:proofErr w:type="spellEnd"/>
      <w:r w:rsidR="00A347DF" w:rsidRPr="0012083B">
        <w:rPr>
          <w:sz w:val="32"/>
          <w:szCs w:val="32"/>
          <w:lang w:bidi="fa-IR"/>
        </w:rPr>
        <w:t xml:space="preserve"> number. </w:t>
      </w:r>
    </w:p>
    <w:p w:rsidR="00FC3A83" w:rsidRPr="00FC3A83" w:rsidRDefault="00FC3A83" w:rsidP="00FC3A83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علاوه بر این ، چون به صورت بصری قابل خواندن نیستند ، برای ذخیره داده های محرمانه مانند شماره شناسایی شخص بسیار هستند.</w:t>
      </w:r>
    </w:p>
    <w:p w:rsidR="00FC3A83" w:rsidRPr="00FC3A83" w:rsidRDefault="00FC3A83" w:rsidP="00FC3A83">
      <w:pPr>
        <w:jc w:val="right"/>
        <w:rPr>
          <w:sz w:val="28"/>
          <w:szCs w:val="28"/>
          <w:rtl/>
          <w:lang w:bidi="fa-IR"/>
        </w:rPr>
      </w:pPr>
    </w:p>
    <w:p w:rsidR="00FC3A83" w:rsidRDefault="00A347DF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Employee cards and security badges often contain </w:t>
      </w:r>
      <w:proofErr w:type="spellStart"/>
      <w:r w:rsidRPr="0012083B">
        <w:rPr>
          <w:sz w:val="32"/>
          <w:szCs w:val="32"/>
          <w:lang w:bidi="fa-IR"/>
        </w:rPr>
        <w:t>authoriza-tion</w:t>
      </w:r>
      <w:proofErr w:type="spellEnd"/>
      <w:r w:rsidRPr="0012083B">
        <w:rPr>
          <w:sz w:val="32"/>
          <w:szCs w:val="32"/>
          <w:lang w:bidi="fa-IR"/>
        </w:rPr>
        <w:t xml:space="preserve"> data for access to physically secured areas</w:t>
      </w:r>
      <w:r w:rsidRPr="0012083B">
        <w:rPr>
          <w:rFonts w:hint="cs"/>
          <w:sz w:val="32"/>
          <w:szCs w:val="32"/>
          <w:rtl/>
          <w:lang w:bidi="fa-IR"/>
        </w:rPr>
        <w:t>،</w:t>
      </w:r>
      <w:r w:rsidRPr="0012083B">
        <w:rPr>
          <w:sz w:val="32"/>
          <w:szCs w:val="32"/>
          <w:lang w:bidi="fa-IR"/>
        </w:rPr>
        <w:t xml:space="preserve"> such as a computer center. </w:t>
      </w:r>
    </w:p>
    <w:p w:rsidR="00FC3A83" w:rsidRPr="00FC3A83" w:rsidRDefault="00FC3A83" w:rsidP="00FC3A83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کارت های کارمندان و نشان های امنیتی اغلب شامل داده های دسترسی به نواحی حفاظت شده فیزیکی مانند مرکز کامپیوتر هستند.</w:t>
      </w:r>
    </w:p>
    <w:p w:rsidR="00FC3A83" w:rsidRDefault="00A347DF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>To gain access</w:t>
      </w:r>
      <w:r w:rsidRPr="0012083B">
        <w:rPr>
          <w:rFonts w:hint="cs"/>
          <w:sz w:val="32"/>
          <w:szCs w:val="32"/>
          <w:rtl/>
          <w:lang w:bidi="fa-IR"/>
        </w:rPr>
        <w:t>،</w:t>
      </w:r>
      <w:r w:rsidRPr="0012083B">
        <w:rPr>
          <w:sz w:val="32"/>
          <w:szCs w:val="32"/>
          <w:lang w:bidi="fa-IR"/>
        </w:rPr>
        <w:t xml:space="preserve"> an employee inserts a card or badge into a badge reader.</w:t>
      </w:r>
    </w:p>
    <w:p w:rsidR="00FC3A83" w:rsidRPr="00FC3A83" w:rsidRDefault="00FC3A83" w:rsidP="00FC3A83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برای دسترسی ، کارمند کارت یا نشان خود را درون یک دستگاه خوان قرار می دهد.</w:t>
      </w:r>
    </w:p>
    <w:p w:rsidR="00D709A7" w:rsidRDefault="00A347DF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 This device reads and checks the authorization code before permitting the individual to enter a secured area.</w:t>
      </w:r>
    </w:p>
    <w:p w:rsidR="00D709A7" w:rsidRPr="00D709A7" w:rsidRDefault="00E76D62" w:rsidP="00D709A7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این دستگاه، کد دسترسی را خوانده و بررسی می کند قبل از آن که اجازه ورود به ناحیه حفاظت شده را بدهد.</w:t>
      </w:r>
    </w:p>
    <w:p w:rsidR="00424D4A" w:rsidRDefault="00A347DF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 </w:t>
      </w:r>
      <w:r w:rsidR="00B72AFC" w:rsidRPr="0012083B">
        <w:rPr>
          <w:sz w:val="32"/>
          <w:szCs w:val="32"/>
          <w:lang w:bidi="fa-IR"/>
        </w:rPr>
        <w:t>When badge readers are linked to a central computer</w:t>
      </w:r>
      <w:r w:rsidR="00B72AFC" w:rsidRPr="0012083B">
        <w:rPr>
          <w:rFonts w:hint="cs"/>
          <w:sz w:val="32"/>
          <w:szCs w:val="32"/>
          <w:rtl/>
          <w:lang w:bidi="fa-IR"/>
        </w:rPr>
        <w:t>،</w:t>
      </w:r>
      <w:r w:rsidR="00B72AFC" w:rsidRPr="0012083B">
        <w:rPr>
          <w:sz w:val="32"/>
          <w:szCs w:val="32"/>
          <w:lang w:bidi="fa-IR"/>
        </w:rPr>
        <w:t xml:space="preserve"> that computer can maintain a chronological log of people entering or leaving secured areas.</w:t>
      </w:r>
    </w:p>
    <w:p w:rsidR="00E76D62" w:rsidRPr="00E76D62" w:rsidRDefault="00E76D62" w:rsidP="00E76D62">
      <w:pPr>
        <w:jc w:val="right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وقتی دستگاه های کارت خوان به رایانه مرکزی متصل باشند ، آن رایانه می تواند یک گزارش زمانی از افرادی که وارد یا خارج شده اند ثبت کند.</w:t>
      </w:r>
    </w:p>
    <w:p w:rsidR="00E76D62" w:rsidRDefault="00B72AFC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>The smart card looks like any garden –variety charge card</w:t>
      </w:r>
      <w:r w:rsidRPr="0012083B">
        <w:rPr>
          <w:rFonts w:hint="cs"/>
          <w:sz w:val="32"/>
          <w:szCs w:val="32"/>
          <w:rtl/>
          <w:lang w:bidi="fa-IR"/>
        </w:rPr>
        <w:t>،</w:t>
      </w:r>
      <w:r w:rsidRPr="0012083B">
        <w:rPr>
          <w:sz w:val="32"/>
          <w:szCs w:val="32"/>
          <w:lang w:bidi="fa-IR"/>
        </w:rPr>
        <w:t xml:space="preserve"> but with a twist.</w:t>
      </w:r>
    </w:p>
    <w:p w:rsidR="00E76D62" w:rsidRPr="00E76D62" w:rsidRDefault="00E76D62" w:rsidP="00E76D62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کارت هوشمند ظاهری مانند هر کارت اعتباری معمولی دارد، اما با یک ویژگی خاص.</w:t>
      </w:r>
    </w:p>
    <w:p w:rsidR="00E76D62" w:rsidRDefault="00B72AFC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 It has an embedded microprocessor with up</w:t>
      </w:r>
      <w:r w:rsidR="005F6B6E" w:rsidRPr="0012083B">
        <w:rPr>
          <w:sz w:val="32"/>
          <w:szCs w:val="32"/>
          <w:lang w:bidi="fa-IR"/>
        </w:rPr>
        <w:t xml:space="preserve"> to 32 KB of nonvolatile memory. </w:t>
      </w:r>
    </w:p>
    <w:p w:rsidR="00E76D62" w:rsidRPr="00E76D62" w:rsidRDefault="00E76D62" w:rsidP="00E76D62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دارای یک ریز پردازنده داخلی با حداکثر 32 کیلوبایت حافظه غیر فرار است.</w:t>
      </w:r>
    </w:p>
    <w:p w:rsidR="00E76D62" w:rsidRDefault="005F6B6E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lastRenderedPageBreak/>
        <w:t xml:space="preserve">The dual-function stored- value smart card serves as a credit card and as a replacement for cash. </w:t>
      </w:r>
    </w:p>
    <w:p w:rsidR="00E76D62" w:rsidRPr="00E76D62" w:rsidRDefault="00E76D62" w:rsidP="00E76D62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کارت هوشمند با دو عملکرد ، هم به عنوان کارت اعتباری و هم هم جایگزین پول نقد عمل می کند.</w:t>
      </w:r>
    </w:p>
    <w:p w:rsidR="00E76D62" w:rsidRDefault="005F6B6E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Customers with these cards can go to automatic teller machines to transfer electronic cash from their checking or savings account to the card’s memory. </w:t>
      </w:r>
    </w:p>
    <w:p w:rsidR="00E76D62" w:rsidRPr="00E76D62" w:rsidRDefault="00E76D62" w:rsidP="00E76D62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دارندگان این کارت ها می توانند به دستگاه های خودپرداز بروند تا پول الکترونیکی را از حساب جاری یا پس انداز خود به حافظه کارت منتقل کنند.</w:t>
      </w:r>
    </w:p>
    <w:p w:rsidR="00E76D62" w:rsidRDefault="005F6B6E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>They are used like cash at the growing number of stores that accept stored-value cards.</w:t>
      </w:r>
    </w:p>
    <w:p w:rsidR="00E76D62" w:rsidRPr="00E76D62" w:rsidRDefault="00E76D62" w:rsidP="00E76D62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از آن ها مانند پول نقد در فروشگاه هایی که کارت های اعتباری شارژ شده را می پذیرند استفاده می شود.</w:t>
      </w:r>
    </w:p>
    <w:p w:rsidR="00E76D62" w:rsidRDefault="005F6B6E" w:rsidP="00BB305A">
      <w:pPr>
        <w:rPr>
          <w:sz w:val="32"/>
          <w:szCs w:val="32"/>
          <w:rtl/>
          <w:lang w:bidi="fa-IR"/>
        </w:rPr>
      </w:pPr>
      <w:r w:rsidRPr="0012083B">
        <w:rPr>
          <w:sz w:val="32"/>
          <w:szCs w:val="32"/>
          <w:lang w:bidi="fa-IR"/>
        </w:rPr>
        <w:t xml:space="preserve"> Each time the card is used</w:t>
      </w:r>
      <w:r w:rsidRPr="0012083B">
        <w:rPr>
          <w:rFonts w:hint="cs"/>
          <w:sz w:val="32"/>
          <w:szCs w:val="32"/>
          <w:rtl/>
          <w:lang w:bidi="fa-IR"/>
        </w:rPr>
        <w:t>،</w:t>
      </w:r>
      <w:r w:rsidRPr="0012083B">
        <w:rPr>
          <w:sz w:val="32"/>
          <w:szCs w:val="32"/>
          <w:lang w:bidi="fa-IR"/>
        </w:rPr>
        <w:t xml:space="preserve"> the purchase amount is deducted from the card</w:t>
      </w:r>
      <w:ins w:id="7" w:author="Windows User" w:date="2025-05-07T05:56:00Z">
        <w:r w:rsidRPr="0012083B">
          <w:rPr>
            <w:sz w:val="32"/>
            <w:szCs w:val="32"/>
            <w:lang w:bidi="fa-IR"/>
          </w:rPr>
          <w:t>’s stored value.</w:t>
        </w:r>
      </w:ins>
      <w:ins w:id="8" w:author="Windows User" w:date="2025-05-07T05:57:00Z">
        <w:r w:rsidRPr="0012083B">
          <w:rPr>
            <w:sz w:val="32"/>
            <w:szCs w:val="32"/>
            <w:lang w:bidi="fa-IR"/>
          </w:rPr>
          <w:t xml:space="preserve"> </w:t>
        </w:r>
      </w:ins>
    </w:p>
    <w:p w:rsidR="00E76D62" w:rsidRPr="00E76D62" w:rsidRDefault="00140A24" w:rsidP="00E76D62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هر بار که از کارت استفاده شود ، مبلغ خرید از اعبتار ذخیره شده کارت کسر می شود.</w:t>
      </w:r>
    </w:p>
    <w:p w:rsidR="00E76D62" w:rsidRDefault="005F6B6E" w:rsidP="00BB305A">
      <w:pPr>
        <w:rPr>
          <w:sz w:val="32"/>
          <w:szCs w:val="32"/>
          <w:rtl/>
          <w:lang w:bidi="fa-IR"/>
        </w:rPr>
      </w:pPr>
      <w:ins w:id="9" w:author="Windows User" w:date="2025-05-07T05:57:00Z">
        <w:r w:rsidRPr="0012083B">
          <w:rPr>
            <w:sz w:val="32"/>
            <w:szCs w:val="32"/>
            <w:lang w:bidi="fa-IR"/>
          </w:rPr>
          <w:t>To reload the card with more electronic cash</w:t>
        </w:r>
      </w:ins>
      <w:r w:rsidRPr="0012083B">
        <w:rPr>
          <w:rFonts w:hint="cs"/>
          <w:sz w:val="32"/>
          <w:szCs w:val="32"/>
          <w:rtl/>
          <w:lang w:bidi="fa-IR"/>
        </w:rPr>
        <w:t>،</w:t>
      </w:r>
      <w:r w:rsidRPr="0012083B">
        <w:rPr>
          <w:sz w:val="32"/>
          <w:szCs w:val="32"/>
          <w:lang w:bidi="fa-IR"/>
        </w:rPr>
        <w:t xml:space="preserve"> the card’s owner must return to an automatic teller machine. </w:t>
      </w:r>
    </w:p>
    <w:p w:rsidR="00E76D62" w:rsidRPr="00E76D62" w:rsidRDefault="00140A24" w:rsidP="00E76D62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برای شارژ مجدد کارت با پول الکترونیکی ، صاحب کارت باید به دستگاه خود پرداز مراجعه کند.</w:t>
      </w:r>
    </w:p>
    <w:p w:rsidR="00B72AFC" w:rsidRPr="0012083B" w:rsidRDefault="005F6B6E" w:rsidP="00BB305A">
      <w:pPr>
        <w:rPr>
          <w:ins w:id="10" w:author="Windows User" w:date="2025-05-07T04:17:00Z"/>
          <w:sz w:val="32"/>
          <w:szCs w:val="32"/>
          <w:lang w:bidi="fa-IR"/>
          <w:rPrChange w:id="11" w:author="Windows User" w:date="2025-05-07T05:56:00Z">
            <w:rPr>
              <w:ins w:id="12" w:author="Windows User" w:date="2025-05-07T04:17:00Z"/>
              <w:lang w:bidi="fa-IR"/>
            </w:rPr>
          </w:rPrChange>
        </w:rPr>
      </w:pPr>
      <w:r w:rsidRPr="0012083B">
        <w:rPr>
          <w:sz w:val="32"/>
          <w:szCs w:val="32"/>
          <w:lang w:bidi="fa-IR"/>
        </w:rPr>
        <w:t xml:space="preserve">The stored-value smart card </w:t>
      </w:r>
      <w:r w:rsidR="001F7ECF" w:rsidRPr="0012083B">
        <w:rPr>
          <w:sz w:val="32"/>
          <w:szCs w:val="32"/>
          <w:lang w:bidi="fa-IR"/>
        </w:rPr>
        <w:t>is another big step toward the inevitable elimination of cash.</w:t>
      </w:r>
    </w:p>
    <w:p w:rsidR="00140A24" w:rsidRDefault="00140A24" w:rsidP="00140A24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کارت هوشمند با اعتبار ذخیره شده ، گامی بزرگ به سوی حذف اجتناب ناپذیر پول نقد است.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590"/>
        <w:gridCol w:w="3910"/>
        <w:gridCol w:w="3780"/>
      </w:tblGrid>
      <w:tr w:rsidR="00A02670" w:rsidTr="00A02670">
        <w:tc>
          <w:tcPr>
            <w:tcW w:w="59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rtl/>
                <w:lang w:bidi="fa-IR"/>
              </w:rPr>
            </w:pPr>
          </w:p>
        </w:tc>
        <w:tc>
          <w:tcPr>
            <w:tcW w:w="391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کلمه</w:t>
            </w:r>
          </w:p>
        </w:tc>
        <w:tc>
          <w:tcPr>
            <w:tcW w:w="3780" w:type="dxa"/>
          </w:tcPr>
          <w:p w:rsidR="00A02670" w:rsidRDefault="00A02670" w:rsidP="00947811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معنی فارسی</w:t>
            </w:r>
          </w:p>
        </w:tc>
      </w:tr>
      <w:tr w:rsidR="00A02670" w:rsidTr="00A02670">
        <w:tc>
          <w:tcPr>
            <w:tcW w:w="59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391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Printed hard copy</w:t>
            </w:r>
          </w:p>
        </w:tc>
        <w:tc>
          <w:tcPr>
            <w:tcW w:w="3780" w:type="dxa"/>
          </w:tcPr>
          <w:p w:rsidR="00A02670" w:rsidRDefault="00A02670" w:rsidP="00947811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نسخه چاپی</w:t>
            </w:r>
          </w:p>
        </w:tc>
      </w:tr>
      <w:tr w:rsidR="00A02670" w:rsidTr="00A02670">
        <w:tc>
          <w:tcPr>
            <w:tcW w:w="590" w:type="dxa"/>
          </w:tcPr>
          <w:p w:rsidR="00A02670" w:rsidRPr="00C72922" w:rsidRDefault="00A02670" w:rsidP="00C72922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2</w:t>
            </w:r>
          </w:p>
        </w:tc>
        <w:tc>
          <w:tcPr>
            <w:tcW w:w="3910" w:type="dxa"/>
          </w:tcPr>
          <w:p w:rsidR="00A02670" w:rsidRPr="00C72922" w:rsidRDefault="00A02670" w:rsidP="00C72922">
            <w:pPr>
              <w:jc w:val="center"/>
              <w:rPr>
                <w:sz w:val="24"/>
                <w:szCs w:val="24"/>
                <w:lang w:bidi="fa-IR"/>
              </w:rPr>
            </w:pPr>
            <w:r w:rsidRPr="00C72922">
              <w:rPr>
                <w:sz w:val="24"/>
                <w:szCs w:val="24"/>
                <w:lang w:bidi="fa-IR"/>
              </w:rPr>
              <w:t>OCR(optical Character Recognition)</w:t>
            </w:r>
          </w:p>
        </w:tc>
        <w:tc>
          <w:tcPr>
            <w:tcW w:w="3780" w:type="dxa"/>
          </w:tcPr>
          <w:p w:rsidR="00A02670" w:rsidRDefault="00A02670" w:rsidP="00947811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تشخیص نویسه نوری</w:t>
            </w:r>
          </w:p>
        </w:tc>
      </w:tr>
      <w:tr w:rsidR="00A02670" w:rsidTr="00A02670">
        <w:tc>
          <w:tcPr>
            <w:tcW w:w="59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391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sophisticated</w:t>
            </w:r>
          </w:p>
        </w:tc>
        <w:tc>
          <w:tcPr>
            <w:tcW w:w="3780" w:type="dxa"/>
          </w:tcPr>
          <w:p w:rsidR="00A02670" w:rsidRDefault="00A02670" w:rsidP="00947811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پیشرفته</w:t>
            </w:r>
          </w:p>
        </w:tc>
      </w:tr>
      <w:tr w:rsidR="00A02670" w:rsidTr="00A02670">
        <w:tc>
          <w:tcPr>
            <w:tcW w:w="59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391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manipulate</w:t>
            </w:r>
          </w:p>
        </w:tc>
        <w:tc>
          <w:tcPr>
            <w:tcW w:w="3780" w:type="dxa"/>
          </w:tcPr>
          <w:p w:rsidR="00A02670" w:rsidRDefault="00A02670" w:rsidP="00947811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دستکاری / پردازش</w:t>
            </w:r>
          </w:p>
        </w:tc>
      </w:tr>
      <w:tr w:rsidR="00A02670" w:rsidTr="00A02670">
        <w:tc>
          <w:tcPr>
            <w:tcW w:w="59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391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Mortgage loan</w:t>
            </w:r>
          </w:p>
        </w:tc>
        <w:tc>
          <w:tcPr>
            <w:tcW w:w="3780" w:type="dxa"/>
          </w:tcPr>
          <w:p w:rsidR="00A02670" w:rsidRDefault="00A02670" w:rsidP="00947811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وام مسکن</w:t>
            </w:r>
          </w:p>
        </w:tc>
      </w:tr>
      <w:tr w:rsidR="00A02670" w:rsidTr="00A02670">
        <w:tc>
          <w:tcPr>
            <w:tcW w:w="59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391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archive</w:t>
            </w:r>
          </w:p>
        </w:tc>
        <w:tc>
          <w:tcPr>
            <w:tcW w:w="3780" w:type="dxa"/>
          </w:tcPr>
          <w:p w:rsidR="00A02670" w:rsidRDefault="00A02670" w:rsidP="00947811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بایگانی کردن</w:t>
            </w:r>
          </w:p>
        </w:tc>
      </w:tr>
      <w:tr w:rsidR="00A02670" w:rsidTr="00A02670">
        <w:tc>
          <w:tcPr>
            <w:tcW w:w="59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391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Optical laser disk</w:t>
            </w:r>
          </w:p>
        </w:tc>
        <w:tc>
          <w:tcPr>
            <w:tcW w:w="3780" w:type="dxa"/>
          </w:tcPr>
          <w:p w:rsidR="00A02670" w:rsidRDefault="00A02670" w:rsidP="00947811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دیسک نوری لیزری</w:t>
            </w:r>
          </w:p>
        </w:tc>
      </w:tr>
      <w:tr w:rsidR="00A02670" w:rsidTr="00A02670">
        <w:tc>
          <w:tcPr>
            <w:tcW w:w="59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391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retrieve</w:t>
            </w:r>
          </w:p>
        </w:tc>
        <w:tc>
          <w:tcPr>
            <w:tcW w:w="3780" w:type="dxa"/>
          </w:tcPr>
          <w:p w:rsidR="00A02670" w:rsidRDefault="00A02670" w:rsidP="00947811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بازیابی کردن</w:t>
            </w:r>
          </w:p>
        </w:tc>
      </w:tr>
      <w:tr w:rsidR="00A02670" w:rsidTr="00A02670">
        <w:tc>
          <w:tcPr>
            <w:tcW w:w="59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391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Summary report</w:t>
            </w:r>
          </w:p>
        </w:tc>
        <w:tc>
          <w:tcPr>
            <w:tcW w:w="3780" w:type="dxa"/>
          </w:tcPr>
          <w:p w:rsidR="00A02670" w:rsidRDefault="00A02670" w:rsidP="00947811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گزارش خلاصه</w:t>
            </w:r>
          </w:p>
        </w:tc>
      </w:tr>
      <w:tr w:rsidR="00A02670" w:rsidTr="00A02670">
        <w:tc>
          <w:tcPr>
            <w:tcW w:w="59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10</w:t>
            </w:r>
          </w:p>
        </w:tc>
        <w:tc>
          <w:tcPr>
            <w:tcW w:w="391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Magnetic stripe</w:t>
            </w:r>
          </w:p>
        </w:tc>
        <w:tc>
          <w:tcPr>
            <w:tcW w:w="3780" w:type="dxa"/>
          </w:tcPr>
          <w:p w:rsidR="00A02670" w:rsidRDefault="00A02670" w:rsidP="00947811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نوار مغناطیسی</w:t>
            </w:r>
          </w:p>
        </w:tc>
      </w:tr>
      <w:tr w:rsidR="00A02670" w:rsidTr="00A02670">
        <w:tc>
          <w:tcPr>
            <w:tcW w:w="59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11</w:t>
            </w:r>
          </w:p>
        </w:tc>
        <w:tc>
          <w:tcPr>
            <w:tcW w:w="391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encoded</w:t>
            </w:r>
          </w:p>
        </w:tc>
        <w:tc>
          <w:tcPr>
            <w:tcW w:w="3780" w:type="dxa"/>
          </w:tcPr>
          <w:p w:rsidR="00A02670" w:rsidRDefault="00A02670" w:rsidP="00947811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رمزگذاری شده</w:t>
            </w:r>
          </w:p>
        </w:tc>
      </w:tr>
      <w:tr w:rsidR="00A02670" w:rsidTr="00A02670">
        <w:tc>
          <w:tcPr>
            <w:tcW w:w="59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12</w:t>
            </w:r>
          </w:p>
        </w:tc>
        <w:tc>
          <w:tcPr>
            <w:tcW w:w="391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Personal identification number</w:t>
            </w:r>
          </w:p>
        </w:tc>
        <w:tc>
          <w:tcPr>
            <w:tcW w:w="3780" w:type="dxa"/>
          </w:tcPr>
          <w:p w:rsidR="00A02670" w:rsidRDefault="00A02670" w:rsidP="00947811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شماره شناسایی شخص</w:t>
            </w:r>
          </w:p>
        </w:tc>
      </w:tr>
      <w:tr w:rsidR="00A02670" w:rsidTr="00A02670">
        <w:tc>
          <w:tcPr>
            <w:tcW w:w="59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13</w:t>
            </w:r>
          </w:p>
        </w:tc>
        <w:tc>
          <w:tcPr>
            <w:tcW w:w="391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Authorization code</w:t>
            </w:r>
          </w:p>
        </w:tc>
        <w:tc>
          <w:tcPr>
            <w:tcW w:w="3780" w:type="dxa"/>
          </w:tcPr>
          <w:p w:rsidR="00A02670" w:rsidRDefault="00A02670" w:rsidP="00947811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کد دسترسی</w:t>
            </w:r>
          </w:p>
        </w:tc>
      </w:tr>
      <w:tr w:rsidR="00A02670" w:rsidTr="00A02670">
        <w:tc>
          <w:tcPr>
            <w:tcW w:w="59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lastRenderedPageBreak/>
              <w:t>14</w:t>
            </w:r>
          </w:p>
        </w:tc>
        <w:tc>
          <w:tcPr>
            <w:tcW w:w="391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Embedded microprocessor</w:t>
            </w:r>
          </w:p>
        </w:tc>
        <w:tc>
          <w:tcPr>
            <w:tcW w:w="378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ریز پردازنده تعبیه شده</w:t>
            </w:r>
          </w:p>
        </w:tc>
      </w:tr>
      <w:tr w:rsidR="00A02670" w:rsidTr="00A02670">
        <w:tc>
          <w:tcPr>
            <w:tcW w:w="59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15</w:t>
            </w:r>
          </w:p>
        </w:tc>
        <w:tc>
          <w:tcPr>
            <w:tcW w:w="391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Nonvolatile memory</w:t>
            </w:r>
          </w:p>
        </w:tc>
        <w:tc>
          <w:tcPr>
            <w:tcW w:w="378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حافظه غیر فرار</w:t>
            </w:r>
          </w:p>
        </w:tc>
      </w:tr>
      <w:tr w:rsidR="00A02670" w:rsidTr="00A02670">
        <w:tc>
          <w:tcPr>
            <w:tcW w:w="59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16</w:t>
            </w:r>
          </w:p>
        </w:tc>
        <w:tc>
          <w:tcPr>
            <w:tcW w:w="391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Stored-value card</w:t>
            </w:r>
          </w:p>
        </w:tc>
        <w:tc>
          <w:tcPr>
            <w:tcW w:w="378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کارت با اعتبار ذخیره شده</w:t>
            </w:r>
          </w:p>
        </w:tc>
      </w:tr>
      <w:tr w:rsidR="00A02670" w:rsidTr="00A02670">
        <w:tc>
          <w:tcPr>
            <w:tcW w:w="59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17</w:t>
            </w:r>
          </w:p>
        </w:tc>
        <w:tc>
          <w:tcPr>
            <w:tcW w:w="391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eliminate</w:t>
            </w:r>
          </w:p>
        </w:tc>
        <w:tc>
          <w:tcPr>
            <w:tcW w:w="3780" w:type="dxa"/>
          </w:tcPr>
          <w:p w:rsidR="00A02670" w:rsidRDefault="00A02670" w:rsidP="00C72922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حذف کردن</w:t>
            </w:r>
          </w:p>
        </w:tc>
      </w:tr>
    </w:tbl>
    <w:p w:rsidR="00947811" w:rsidRPr="00140A24" w:rsidRDefault="00947811" w:rsidP="00140A24">
      <w:pPr>
        <w:jc w:val="right"/>
        <w:rPr>
          <w:sz w:val="28"/>
          <w:szCs w:val="28"/>
          <w:lang w:bidi="fa-IR"/>
        </w:rPr>
      </w:pPr>
    </w:p>
    <w:sectPr w:rsidR="00947811" w:rsidRPr="00140A24" w:rsidSect="0012083B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720" w:right="720" w:bottom="720" w:left="72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756" w:rsidRDefault="00115756" w:rsidP="0012083B">
      <w:pPr>
        <w:spacing w:after="0" w:line="240" w:lineRule="auto"/>
      </w:pPr>
      <w:r>
        <w:separator/>
      </w:r>
    </w:p>
  </w:endnote>
  <w:endnote w:type="continuationSeparator" w:id="0">
    <w:p w:rsidR="00115756" w:rsidRDefault="00115756" w:rsidP="0012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3483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2FAC" w:rsidRDefault="00382F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5A9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82FAC" w:rsidRDefault="00382F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756" w:rsidRDefault="00115756" w:rsidP="0012083B">
      <w:pPr>
        <w:spacing w:after="0" w:line="240" w:lineRule="auto"/>
      </w:pPr>
      <w:r>
        <w:separator/>
      </w:r>
    </w:p>
  </w:footnote>
  <w:footnote w:type="continuationSeparator" w:id="0">
    <w:p w:rsidR="00115756" w:rsidRDefault="00115756" w:rsidP="00120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FAC" w:rsidRDefault="001157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61141" o:spid="_x0000_s2051" type="#_x0000_t136" style="position:absolute;margin-left:0;margin-top:0;width:461.15pt;height:276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Yu Gothic UI Semibold&quot;;font-size:1pt" string="زبان فنی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FAC" w:rsidRDefault="001157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61142" o:spid="_x0000_s2052" type="#_x0000_t136" style="position:absolute;margin-left:0;margin-top:0;width:461.15pt;height:276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Yu Gothic UI Semibold&quot;;font-size:1pt" string="زبان فنی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FAC" w:rsidRDefault="001157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61140" o:spid="_x0000_s2050" type="#_x0000_t136" style="position:absolute;margin-left:0;margin-top:0;width:461.15pt;height:276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Yu Gothic UI Semibold&quot;;font-size:1pt" string="زبان فنی"/>
          <w10:wrap anchorx="margin" anchory="margin"/>
        </v:shape>
      </w:pic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1C"/>
    <w:rsid w:val="000F7033"/>
    <w:rsid w:val="00115756"/>
    <w:rsid w:val="0012083B"/>
    <w:rsid w:val="00140A24"/>
    <w:rsid w:val="0018283F"/>
    <w:rsid w:val="00182C13"/>
    <w:rsid w:val="001C7598"/>
    <w:rsid w:val="001C7D27"/>
    <w:rsid w:val="001D1D0C"/>
    <w:rsid w:val="001F34A8"/>
    <w:rsid w:val="001F7ECF"/>
    <w:rsid w:val="002B22D3"/>
    <w:rsid w:val="002C34A6"/>
    <w:rsid w:val="00363573"/>
    <w:rsid w:val="00375022"/>
    <w:rsid w:val="00382FAC"/>
    <w:rsid w:val="00413808"/>
    <w:rsid w:val="00424D4A"/>
    <w:rsid w:val="0046513C"/>
    <w:rsid w:val="00477EF7"/>
    <w:rsid w:val="004927CD"/>
    <w:rsid w:val="005168F3"/>
    <w:rsid w:val="00577D3E"/>
    <w:rsid w:val="005F54E2"/>
    <w:rsid w:val="005F6B6E"/>
    <w:rsid w:val="005F752B"/>
    <w:rsid w:val="00677815"/>
    <w:rsid w:val="00702340"/>
    <w:rsid w:val="00703D78"/>
    <w:rsid w:val="0077061C"/>
    <w:rsid w:val="007A4553"/>
    <w:rsid w:val="00843E53"/>
    <w:rsid w:val="00855909"/>
    <w:rsid w:val="00876B81"/>
    <w:rsid w:val="00887A25"/>
    <w:rsid w:val="00947811"/>
    <w:rsid w:val="009C7999"/>
    <w:rsid w:val="009F583E"/>
    <w:rsid w:val="00A02670"/>
    <w:rsid w:val="00A02A06"/>
    <w:rsid w:val="00A347DF"/>
    <w:rsid w:val="00A66880"/>
    <w:rsid w:val="00AA7A22"/>
    <w:rsid w:val="00AB08A9"/>
    <w:rsid w:val="00AC6EE4"/>
    <w:rsid w:val="00AD3E10"/>
    <w:rsid w:val="00B27F6A"/>
    <w:rsid w:val="00B72AFC"/>
    <w:rsid w:val="00BB305A"/>
    <w:rsid w:val="00BC06BB"/>
    <w:rsid w:val="00BD4457"/>
    <w:rsid w:val="00BF6AB7"/>
    <w:rsid w:val="00C72922"/>
    <w:rsid w:val="00C77949"/>
    <w:rsid w:val="00CC38BF"/>
    <w:rsid w:val="00CD775D"/>
    <w:rsid w:val="00CE5CB9"/>
    <w:rsid w:val="00D709A7"/>
    <w:rsid w:val="00D830B2"/>
    <w:rsid w:val="00D96012"/>
    <w:rsid w:val="00DB5A9C"/>
    <w:rsid w:val="00DB788E"/>
    <w:rsid w:val="00E14017"/>
    <w:rsid w:val="00E644BF"/>
    <w:rsid w:val="00E76D62"/>
    <w:rsid w:val="00F05BDA"/>
    <w:rsid w:val="00FC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5462AC7-F9C9-45A5-8CA2-80C4124E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8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0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8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8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8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8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8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83B"/>
  </w:style>
  <w:style w:type="paragraph" w:styleId="Footer">
    <w:name w:val="footer"/>
    <w:basedOn w:val="Normal"/>
    <w:link w:val="FooterChar"/>
    <w:uiPriority w:val="99"/>
    <w:unhideWhenUsed/>
    <w:rsid w:val="0012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83B"/>
  </w:style>
  <w:style w:type="table" w:styleId="TableGrid">
    <w:name w:val="Table Grid"/>
    <w:basedOn w:val="TableNormal"/>
    <w:uiPriority w:val="39"/>
    <w:rsid w:val="00947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DB1A1-FE7D-43FA-AA9F-EAFDC542C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2025-05-07T17:07:00Z</dcterms:created>
  <dcterms:modified xsi:type="dcterms:W3CDTF">2025-05-10T11:51:00Z</dcterms:modified>
</cp:coreProperties>
</file>